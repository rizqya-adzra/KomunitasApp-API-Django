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49A12" w14:textId="220E0CEE" w:rsidR="00E70377" w:rsidRDefault="00E70377" w:rsidP="00276CE8">
      <w:pPr>
        <w:spacing w:line="276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PERJANJIAN P</w:t>
      </w:r>
      <w:r w:rsidR="00735A63">
        <w:rPr>
          <w:rFonts w:ascii="Arial" w:hAnsi="Arial" w:cs="Arial"/>
          <w:b/>
          <w:sz w:val="28"/>
          <w:szCs w:val="28"/>
          <w:u w:val="single"/>
        </w:rPr>
        <w:t xml:space="preserve">RAKTIK </w:t>
      </w:r>
      <w:r>
        <w:rPr>
          <w:rFonts w:ascii="Arial" w:hAnsi="Arial" w:cs="Arial"/>
          <w:b/>
          <w:sz w:val="28"/>
          <w:szCs w:val="28"/>
          <w:u w:val="single"/>
        </w:rPr>
        <w:t>K</w:t>
      </w:r>
      <w:r w:rsidR="00735A63">
        <w:rPr>
          <w:rFonts w:ascii="Arial" w:hAnsi="Arial" w:cs="Arial"/>
          <w:b/>
          <w:sz w:val="28"/>
          <w:szCs w:val="28"/>
          <w:u w:val="single"/>
        </w:rPr>
        <w:t xml:space="preserve">ERJA </w:t>
      </w:r>
      <w:r>
        <w:rPr>
          <w:rFonts w:ascii="Arial" w:hAnsi="Arial" w:cs="Arial"/>
          <w:b/>
          <w:sz w:val="28"/>
          <w:szCs w:val="28"/>
          <w:u w:val="single"/>
        </w:rPr>
        <w:t>L</w:t>
      </w:r>
      <w:r w:rsidR="00735A63">
        <w:rPr>
          <w:rFonts w:ascii="Arial" w:hAnsi="Arial" w:cs="Arial"/>
          <w:b/>
          <w:sz w:val="28"/>
          <w:szCs w:val="28"/>
          <w:u w:val="single"/>
        </w:rPr>
        <w:t>APANGAN</w:t>
      </w:r>
    </w:p>
    <w:p w14:paraId="24276E7F" w14:textId="3B558881" w:rsidR="00E70377" w:rsidRDefault="00E70377" w:rsidP="00276CE8">
      <w:pPr>
        <w:spacing w:line="276" w:lineRule="auto"/>
        <w:jc w:val="center"/>
        <w:rPr>
          <w:rFonts w:ascii="Arial" w:hAnsi="Arial" w:cs="Arial"/>
          <w:i/>
          <w:sz w:val="20"/>
          <w:szCs w:val="20"/>
        </w:rPr>
      </w:pPr>
      <w:proofErr w:type="spellStart"/>
      <w:r>
        <w:rPr>
          <w:rFonts w:ascii="Arial" w:hAnsi="Arial" w:cs="Arial"/>
          <w:i/>
          <w:sz w:val="20"/>
          <w:szCs w:val="20"/>
        </w:rPr>
        <w:t>Nomor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: </w:t>
      </w:r>
      <w:r w:rsidR="002153FE" w:rsidRPr="002153FE">
        <w:rPr>
          <w:rFonts w:ascii="Arial" w:hAnsi="Arial" w:cs="Arial"/>
          <w:i/>
          <w:sz w:val="20"/>
          <w:szCs w:val="20"/>
        </w:rPr>
        <w:t>0</w:t>
      </w:r>
      <w:r w:rsidR="007F5179">
        <w:rPr>
          <w:rFonts w:ascii="Arial" w:hAnsi="Arial" w:cs="Arial"/>
          <w:i/>
          <w:sz w:val="20"/>
          <w:szCs w:val="20"/>
        </w:rPr>
        <w:t>20</w:t>
      </w:r>
      <w:r w:rsidR="002153FE" w:rsidRPr="002153FE">
        <w:rPr>
          <w:rFonts w:ascii="Arial" w:hAnsi="Arial" w:cs="Arial"/>
          <w:i/>
          <w:sz w:val="20"/>
          <w:szCs w:val="20"/>
        </w:rPr>
        <w:t>/MTR/PKL-HRD/I/2025</w:t>
      </w:r>
    </w:p>
    <w:p w14:paraId="17C6BC54" w14:textId="77777777" w:rsidR="00E70377" w:rsidRDefault="00E70377" w:rsidP="00276CE8">
      <w:pPr>
        <w:spacing w:line="276" w:lineRule="auto"/>
        <w:jc w:val="center"/>
        <w:rPr>
          <w:rFonts w:ascii="Arial" w:hAnsi="Arial" w:cs="Arial"/>
          <w:i/>
          <w:sz w:val="20"/>
          <w:szCs w:val="20"/>
        </w:rPr>
      </w:pPr>
    </w:p>
    <w:p w14:paraId="5E5B0C52" w14:textId="77777777" w:rsidR="005621E9" w:rsidRDefault="005621E9" w:rsidP="00276CE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06F1082" w14:textId="1174AECC" w:rsidR="00E70377" w:rsidRDefault="00E70377" w:rsidP="00276C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Pada </w:t>
      </w:r>
      <w:proofErr w:type="spellStart"/>
      <w:r>
        <w:rPr>
          <w:rFonts w:ascii="Arial" w:hAnsi="Arial" w:cs="Arial"/>
          <w:sz w:val="20"/>
          <w:szCs w:val="20"/>
        </w:rPr>
        <w:t>hari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D8747D">
        <w:rPr>
          <w:rFonts w:ascii="Arial" w:hAnsi="Arial" w:cs="Arial"/>
          <w:b/>
          <w:sz w:val="20"/>
          <w:szCs w:val="20"/>
        </w:rPr>
        <w:t>S</w:t>
      </w:r>
      <w:r w:rsidR="007F5179">
        <w:rPr>
          <w:rFonts w:ascii="Arial" w:hAnsi="Arial" w:cs="Arial"/>
          <w:b/>
          <w:sz w:val="20"/>
          <w:szCs w:val="20"/>
        </w:rPr>
        <w:t>elasa</w:t>
      </w:r>
      <w:r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sz w:val="20"/>
          <w:szCs w:val="20"/>
        </w:rPr>
        <w:t>tanggal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7F5179">
        <w:rPr>
          <w:rFonts w:ascii="Arial" w:hAnsi="Arial" w:cs="Arial"/>
          <w:b/>
          <w:sz w:val="20"/>
          <w:szCs w:val="20"/>
        </w:rPr>
        <w:t>Empat</w:t>
      </w:r>
      <w:proofErr w:type="spellEnd"/>
      <w:r w:rsidR="002153FE">
        <w:rPr>
          <w:rFonts w:ascii="Arial" w:hAnsi="Arial" w:cs="Arial"/>
          <w:b/>
          <w:sz w:val="20"/>
          <w:szCs w:val="20"/>
        </w:rPr>
        <w:t xml:space="preserve"> Belas</w:t>
      </w:r>
      <w:r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sz w:val="20"/>
          <w:szCs w:val="20"/>
        </w:rPr>
        <w:t>bulan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 w:rsidR="003F124E">
        <w:rPr>
          <w:rFonts w:ascii="Arial" w:hAnsi="Arial" w:cs="Arial"/>
          <w:b/>
          <w:sz w:val="20"/>
          <w:szCs w:val="20"/>
        </w:rPr>
        <w:t>J</w:t>
      </w:r>
      <w:r w:rsidR="00D8747D">
        <w:rPr>
          <w:rFonts w:ascii="Arial" w:hAnsi="Arial" w:cs="Arial"/>
          <w:b/>
          <w:sz w:val="20"/>
          <w:szCs w:val="20"/>
        </w:rPr>
        <w:t>anuari</w:t>
      </w:r>
      <w:r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sz w:val="20"/>
          <w:szCs w:val="20"/>
        </w:rPr>
        <w:t>tahun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Dua </w:t>
      </w:r>
      <w:proofErr w:type="spellStart"/>
      <w:r w:rsidR="00C21339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>ibu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 w:rsidR="00C21339">
        <w:rPr>
          <w:rFonts w:ascii="Arial" w:hAnsi="Arial" w:cs="Arial"/>
          <w:b/>
          <w:sz w:val="20"/>
          <w:szCs w:val="20"/>
        </w:rPr>
        <w:t>D</w:t>
      </w:r>
      <w:r>
        <w:rPr>
          <w:rFonts w:ascii="Arial" w:hAnsi="Arial" w:cs="Arial"/>
          <w:b/>
          <w:sz w:val="20"/>
          <w:szCs w:val="20"/>
        </w:rPr>
        <w:t xml:space="preserve">ua </w:t>
      </w:r>
      <w:proofErr w:type="spellStart"/>
      <w:r w:rsidR="00C21339">
        <w:rPr>
          <w:rFonts w:ascii="Arial" w:hAnsi="Arial" w:cs="Arial"/>
          <w:b/>
          <w:sz w:val="20"/>
          <w:szCs w:val="20"/>
        </w:rPr>
        <w:t>P</w:t>
      </w:r>
      <w:r>
        <w:rPr>
          <w:rFonts w:ascii="Arial" w:hAnsi="Arial" w:cs="Arial"/>
          <w:b/>
          <w:sz w:val="20"/>
          <w:szCs w:val="20"/>
        </w:rPr>
        <w:t>uluh</w:t>
      </w:r>
      <w:proofErr w:type="spellEnd"/>
      <w:r w:rsidR="00C21339">
        <w:rPr>
          <w:rFonts w:ascii="Arial" w:hAnsi="Arial" w:cs="Arial"/>
          <w:b/>
          <w:sz w:val="20"/>
          <w:szCs w:val="20"/>
        </w:rPr>
        <w:t xml:space="preserve"> </w:t>
      </w:r>
      <w:r w:rsidR="002153FE">
        <w:rPr>
          <w:rFonts w:ascii="Arial" w:hAnsi="Arial" w:cs="Arial"/>
          <w:b/>
          <w:sz w:val="20"/>
          <w:szCs w:val="20"/>
        </w:rPr>
        <w:t>Lima</w:t>
      </w:r>
      <w:r>
        <w:rPr>
          <w:rFonts w:ascii="Arial" w:hAnsi="Arial" w:cs="Arial"/>
          <w:b/>
          <w:sz w:val="20"/>
          <w:szCs w:val="20"/>
        </w:rPr>
        <w:t xml:space="preserve"> (</w:t>
      </w:r>
      <w:r w:rsidR="002153FE">
        <w:rPr>
          <w:rFonts w:ascii="Arial" w:hAnsi="Arial" w:cs="Arial"/>
          <w:b/>
          <w:sz w:val="20"/>
          <w:szCs w:val="20"/>
        </w:rPr>
        <w:t>1</w:t>
      </w:r>
      <w:r w:rsidR="00DC31C3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  <w:sz w:val="20"/>
          <w:szCs w:val="20"/>
        </w:rPr>
        <w:t>-0</w:t>
      </w:r>
      <w:r w:rsidR="00D8747D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-202</w:t>
      </w:r>
      <w:r w:rsidR="002153FE">
        <w:rPr>
          <w:rFonts w:ascii="Arial" w:hAnsi="Arial" w:cs="Arial"/>
          <w:b/>
          <w:sz w:val="20"/>
          <w:szCs w:val="20"/>
        </w:rPr>
        <w:t>5</w:t>
      </w:r>
      <w:r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bertempat</w:t>
      </w:r>
      <w:proofErr w:type="spellEnd"/>
      <w:r>
        <w:rPr>
          <w:rFonts w:ascii="Arial" w:hAnsi="Arial" w:cs="Arial"/>
          <w:sz w:val="20"/>
          <w:szCs w:val="20"/>
        </w:rPr>
        <w:t xml:space="preserve"> di </w:t>
      </w:r>
      <w:r w:rsidR="00A729FB">
        <w:rPr>
          <w:rFonts w:ascii="Arial" w:hAnsi="Arial" w:cs="Arial"/>
          <w:sz w:val="20"/>
          <w:szCs w:val="20"/>
        </w:rPr>
        <w:t>Bandung</w:t>
      </w:r>
      <w:r>
        <w:rPr>
          <w:rFonts w:ascii="Arial" w:hAnsi="Arial" w:cs="Arial"/>
          <w:sz w:val="20"/>
          <w:szCs w:val="20"/>
        </w:rPr>
        <w:t xml:space="preserve">, yang </w:t>
      </w:r>
      <w:proofErr w:type="spellStart"/>
      <w:r>
        <w:rPr>
          <w:rFonts w:ascii="Arial" w:hAnsi="Arial" w:cs="Arial"/>
          <w:sz w:val="20"/>
          <w:szCs w:val="20"/>
        </w:rPr>
        <w:t>bertanda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tangan</w:t>
      </w:r>
      <w:proofErr w:type="spellEnd"/>
      <w:r>
        <w:rPr>
          <w:rFonts w:ascii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sz w:val="20"/>
          <w:szCs w:val="20"/>
        </w:rPr>
        <w:t>bawah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1FD928AA" w14:textId="77777777" w:rsidR="00E70377" w:rsidRDefault="00E70377" w:rsidP="00276C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68F9C8A3" w14:textId="635E6A30" w:rsidR="00E70377" w:rsidRDefault="00E70377" w:rsidP="00276CE8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b/>
          <w:color w:val="000000"/>
          <w:sz w:val="20"/>
          <w:szCs w:val="20"/>
          <w:lang w:val="id-ID"/>
        </w:rPr>
        <w:t>PT. MEDIAN TALENTA RAYA,</w:t>
      </w:r>
      <w:r>
        <w:rPr>
          <w:rFonts w:ascii="Arial" w:hAnsi="Arial" w:cs="Arial"/>
          <w:color w:val="000000"/>
          <w:sz w:val="20"/>
          <w:szCs w:val="20"/>
          <w:lang w:val="id-ID"/>
        </w:rPr>
        <w:t xml:space="preserve"> sebuah </w:t>
      </w:r>
      <w:r w:rsidR="00AA09E9">
        <w:rPr>
          <w:rFonts w:ascii="Arial" w:hAnsi="Arial" w:cs="Arial"/>
          <w:color w:val="000000"/>
          <w:sz w:val="20"/>
          <w:szCs w:val="20"/>
          <w:lang w:val="id-ID"/>
        </w:rPr>
        <w:t>P</w:t>
      </w:r>
      <w:r>
        <w:rPr>
          <w:rFonts w:ascii="Arial" w:hAnsi="Arial" w:cs="Arial"/>
          <w:color w:val="000000"/>
          <w:sz w:val="20"/>
          <w:szCs w:val="20"/>
          <w:lang w:val="id-ID"/>
        </w:rPr>
        <w:t xml:space="preserve">erseroan </w:t>
      </w:r>
      <w:r w:rsidR="00AA09E9">
        <w:rPr>
          <w:rFonts w:ascii="Arial" w:hAnsi="Arial" w:cs="Arial"/>
          <w:color w:val="000000"/>
          <w:sz w:val="20"/>
          <w:szCs w:val="20"/>
          <w:lang w:val="id-ID"/>
        </w:rPr>
        <w:t>T</w:t>
      </w:r>
      <w:r>
        <w:rPr>
          <w:rFonts w:ascii="Arial" w:hAnsi="Arial" w:cs="Arial"/>
          <w:color w:val="000000"/>
          <w:sz w:val="20"/>
          <w:szCs w:val="20"/>
          <w:lang w:val="id-ID"/>
        </w:rPr>
        <w:t xml:space="preserve">erbatas yang didirikan berdasarkan hukum Republik Indonesia, berkedudukan di </w:t>
      </w:r>
      <w:r>
        <w:rPr>
          <w:rFonts w:ascii="Arial" w:hAnsi="Arial" w:cs="Arial"/>
          <w:color w:val="000000"/>
          <w:sz w:val="20"/>
          <w:szCs w:val="20"/>
        </w:rPr>
        <w:t xml:space="preserve">Jl.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Cisasawi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Gg. Haji Dayat,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Perumahan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Cisasawi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Asri No. 17,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Cihanjuang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Parongpong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Bandung Barat, Jawa Barat 40559 – Indonesia</w:t>
      </w:r>
      <w:r>
        <w:rPr>
          <w:rFonts w:ascii="Arial" w:hAnsi="Arial" w:cs="Arial"/>
          <w:color w:val="000000"/>
          <w:sz w:val="20"/>
          <w:szCs w:val="20"/>
          <w:lang w:val="id-ID"/>
        </w:rPr>
        <w:t xml:space="preserve">, diwakili oleh </w:t>
      </w:r>
      <w:r>
        <w:rPr>
          <w:rFonts w:ascii="Arial" w:hAnsi="Arial" w:cs="Arial"/>
          <w:b/>
          <w:bCs/>
          <w:color w:val="000000"/>
          <w:sz w:val="20"/>
          <w:szCs w:val="20"/>
        </w:rPr>
        <w:t>Arief Rakhman Hakim</w:t>
      </w:r>
      <w:r w:rsidRPr="002153FE">
        <w:rPr>
          <w:rFonts w:ascii="Arial" w:hAnsi="Arial" w:cs="Arial"/>
          <w:b/>
          <w:bCs/>
          <w:color w:val="000000"/>
          <w:sz w:val="20"/>
          <w:szCs w:val="20"/>
          <w:lang w:val="id-ID"/>
        </w:rPr>
        <w:t>,</w:t>
      </w:r>
      <w:r w:rsidR="002153FE" w:rsidRPr="002153FE">
        <w:rPr>
          <w:rFonts w:ascii="Arial" w:hAnsi="Arial" w:cs="Arial"/>
          <w:b/>
          <w:bCs/>
          <w:color w:val="000000"/>
          <w:sz w:val="20"/>
          <w:szCs w:val="20"/>
          <w:lang w:val="id-ID"/>
        </w:rPr>
        <w:t xml:space="preserve"> S</w:t>
      </w:r>
      <w:r w:rsidR="002153FE">
        <w:rPr>
          <w:rFonts w:ascii="Arial" w:hAnsi="Arial" w:cs="Arial"/>
          <w:b/>
          <w:bCs/>
          <w:color w:val="000000"/>
          <w:sz w:val="20"/>
          <w:szCs w:val="20"/>
          <w:lang w:val="id-ID"/>
        </w:rPr>
        <w:t>.</w:t>
      </w:r>
      <w:r w:rsidR="002153FE" w:rsidRPr="002153FE">
        <w:rPr>
          <w:rFonts w:ascii="Arial" w:hAnsi="Arial" w:cs="Arial"/>
          <w:b/>
          <w:bCs/>
          <w:color w:val="000000"/>
          <w:sz w:val="20"/>
          <w:szCs w:val="20"/>
          <w:lang w:val="id-ID"/>
        </w:rPr>
        <w:t>Kom</w:t>
      </w:r>
      <w:r w:rsidR="002153FE">
        <w:rPr>
          <w:rFonts w:ascii="Arial" w:hAnsi="Arial" w:cs="Arial"/>
          <w:b/>
          <w:bCs/>
          <w:color w:val="000000"/>
          <w:sz w:val="20"/>
          <w:szCs w:val="20"/>
          <w:lang w:val="id-ID"/>
        </w:rPr>
        <w:t>.,</w:t>
      </w:r>
      <w:r>
        <w:rPr>
          <w:rFonts w:ascii="Arial" w:hAnsi="Arial" w:cs="Arial"/>
          <w:color w:val="000000"/>
          <w:sz w:val="20"/>
          <w:szCs w:val="20"/>
          <w:lang w:val="id-ID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selaku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lang w:val="id-ID"/>
        </w:rPr>
        <w:t>Dire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ctor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id-ID"/>
        </w:rPr>
        <w:t xml:space="preserve">bertindak untuk </w:t>
      </w:r>
      <w:r>
        <w:rPr>
          <w:rFonts w:ascii="Arial" w:hAnsi="Arial" w:cs="Arial"/>
          <w:color w:val="000000"/>
          <w:sz w:val="20"/>
          <w:szCs w:val="20"/>
        </w:rPr>
        <w:t xml:space="preserve">dan </w:t>
      </w:r>
      <w:r>
        <w:rPr>
          <w:rFonts w:ascii="Arial" w:hAnsi="Arial" w:cs="Arial"/>
          <w:color w:val="000000"/>
          <w:sz w:val="20"/>
          <w:szCs w:val="20"/>
          <w:lang w:val="id-ID"/>
        </w:rPr>
        <w:t xml:space="preserve">atas nama </w:t>
      </w:r>
      <w:r>
        <w:rPr>
          <w:rFonts w:ascii="Arial" w:hAnsi="Arial" w:cs="Arial"/>
          <w:color w:val="000000"/>
          <w:sz w:val="20"/>
          <w:szCs w:val="20"/>
        </w:rPr>
        <w:t>PT. MEDIAN TALENTA RAYA.</w:t>
      </w:r>
      <w:r>
        <w:rPr>
          <w:rFonts w:ascii="Arial" w:hAnsi="Arial" w:cs="Arial"/>
          <w:color w:val="000000"/>
          <w:sz w:val="20"/>
          <w:szCs w:val="20"/>
          <w:lang w:val="id-ID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Untuk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selanjutnya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disebut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id-ID"/>
        </w:rPr>
        <w:t xml:space="preserve">sebagai </w:t>
      </w:r>
      <w:r w:rsidR="00C609AB">
        <w:rPr>
          <w:rFonts w:ascii="Arial" w:hAnsi="Arial" w:cs="Arial"/>
          <w:b/>
          <w:color w:val="000000"/>
          <w:sz w:val="20"/>
          <w:szCs w:val="20"/>
        </w:rPr>
        <w:t>P</w:t>
      </w:r>
      <w:r w:rsidR="00C609AB">
        <w:rPr>
          <w:rFonts w:ascii="Arial" w:hAnsi="Arial" w:cs="Arial"/>
          <w:b/>
          <w:color w:val="000000"/>
          <w:sz w:val="20"/>
          <w:szCs w:val="20"/>
          <w:lang w:val="id-ID"/>
        </w:rPr>
        <w:t xml:space="preserve">IHAK </w:t>
      </w:r>
      <w:r w:rsidR="00C609AB">
        <w:rPr>
          <w:rFonts w:ascii="Arial" w:hAnsi="Arial" w:cs="Arial"/>
          <w:b/>
          <w:color w:val="000000"/>
          <w:sz w:val="20"/>
          <w:szCs w:val="20"/>
        </w:rPr>
        <w:t>P</w:t>
      </w:r>
      <w:r w:rsidR="00C609AB">
        <w:rPr>
          <w:rFonts w:ascii="Arial" w:hAnsi="Arial" w:cs="Arial"/>
          <w:b/>
          <w:color w:val="000000"/>
          <w:sz w:val="20"/>
          <w:szCs w:val="20"/>
          <w:lang w:val="id-ID"/>
        </w:rPr>
        <w:t>ERTAMA</w:t>
      </w:r>
      <w:r>
        <w:rPr>
          <w:rFonts w:ascii="Arial" w:hAnsi="Arial" w:cs="Arial"/>
          <w:color w:val="000000"/>
          <w:sz w:val="20"/>
          <w:szCs w:val="20"/>
        </w:rPr>
        <w:t>; dan</w:t>
      </w:r>
    </w:p>
    <w:p w14:paraId="51930EF9" w14:textId="77777777" w:rsidR="00E70377" w:rsidRDefault="00E70377" w:rsidP="00276CE8">
      <w:pPr>
        <w:pStyle w:val="ListParagraph"/>
        <w:rPr>
          <w:rFonts w:ascii="Arial" w:hAnsi="Arial" w:cs="Arial"/>
          <w:color w:val="000000"/>
          <w:sz w:val="20"/>
          <w:szCs w:val="20"/>
          <w:lang w:val="id-ID"/>
        </w:rPr>
      </w:pPr>
    </w:p>
    <w:p w14:paraId="66CFB7D2" w14:textId="1F159DE8" w:rsidR="00D8747D" w:rsidRPr="002B501E" w:rsidRDefault="00D8747D" w:rsidP="00D8747D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b/>
          <w:color w:val="000000"/>
          <w:sz w:val="20"/>
          <w:szCs w:val="20"/>
        </w:rPr>
        <w:t>SISWA S</w:t>
      </w:r>
      <w:r w:rsidR="00B96765">
        <w:rPr>
          <w:rFonts w:ascii="Arial" w:hAnsi="Arial" w:cs="Arial"/>
          <w:b/>
          <w:color w:val="000000"/>
          <w:sz w:val="20"/>
          <w:szCs w:val="20"/>
        </w:rPr>
        <w:t xml:space="preserve">EKOLAH </w:t>
      </w:r>
      <w:r>
        <w:rPr>
          <w:rFonts w:ascii="Arial" w:hAnsi="Arial" w:cs="Arial"/>
          <w:b/>
          <w:color w:val="000000"/>
          <w:sz w:val="20"/>
          <w:szCs w:val="20"/>
        </w:rPr>
        <w:t>M</w:t>
      </w:r>
      <w:r w:rsidR="00B96765">
        <w:rPr>
          <w:rFonts w:ascii="Arial" w:hAnsi="Arial" w:cs="Arial"/>
          <w:b/>
          <w:color w:val="000000"/>
          <w:sz w:val="20"/>
          <w:szCs w:val="20"/>
        </w:rPr>
        <w:t xml:space="preserve">ENENGAH </w:t>
      </w:r>
      <w:r>
        <w:rPr>
          <w:rFonts w:ascii="Arial" w:hAnsi="Arial" w:cs="Arial"/>
          <w:b/>
          <w:color w:val="000000"/>
          <w:sz w:val="20"/>
          <w:szCs w:val="20"/>
        </w:rPr>
        <w:t>K</w:t>
      </w:r>
      <w:r w:rsidR="00B96765">
        <w:rPr>
          <w:rFonts w:ascii="Arial" w:hAnsi="Arial" w:cs="Arial"/>
          <w:b/>
          <w:color w:val="000000"/>
          <w:sz w:val="20"/>
          <w:szCs w:val="20"/>
        </w:rPr>
        <w:t xml:space="preserve">EJURUAN </w:t>
      </w:r>
      <w:r w:rsidR="00442808">
        <w:rPr>
          <w:rFonts w:ascii="Arial" w:hAnsi="Arial" w:cs="Arial"/>
          <w:b/>
          <w:color w:val="000000"/>
          <w:sz w:val="20"/>
          <w:szCs w:val="20"/>
        </w:rPr>
        <w:t>WIKRAMA BOGOR</w:t>
      </w:r>
      <w:r w:rsidRPr="00C80AB4">
        <w:rPr>
          <w:rFonts w:ascii="Arial" w:hAnsi="Arial" w:cs="Arial"/>
          <w:b/>
          <w:color w:val="000000"/>
          <w:sz w:val="20"/>
          <w:szCs w:val="20"/>
          <w:lang w:val="id-ID"/>
        </w:rPr>
        <w:t>,</w:t>
      </w:r>
      <w:r w:rsidRPr="00C80AB4">
        <w:rPr>
          <w:rFonts w:ascii="Arial" w:hAnsi="Arial" w:cs="Arial"/>
          <w:color w:val="000000"/>
          <w:sz w:val="20"/>
          <w:szCs w:val="20"/>
          <w:lang w:val="id-ID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yaitu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A09E9">
        <w:rPr>
          <w:rFonts w:ascii="Arial" w:hAnsi="Arial" w:cs="Arial"/>
          <w:color w:val="000000"/>
          <w:sz w:val="20"/>
          <w:szCs w:val="20"/>
        </w:rPr>
        <w:t>atas</w:t>
      </w:r>
      <w:proofErr w:type="spellEnd"/>
      <w:r w:rsidR="00AA09E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A09E9">
        <w:rPr>
          <w:rFonts w:ascii="Arial" w:hAnsi="Arial" w:cs="Arial"/>
          <w:color w:val="000000"/>
          <w:sz w:val="20"/>
          <w:szCs w:val="20"/>
        </w:rPr>
        <w:t>nama</w:t>
      </w:r>
      <w:proofErr w:type="spellEnd"/>
      <w:r w:rsidR="00AA09E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sebagai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berikut</w:t>
      </w:r>
      <w:proofErr w:type="spellEnd"/>
      <w:r w:rsidR="00AA09E9">
        <w:rPr>
          <w:rFonts w:ascii="Arial" w:hAnsi="Arial" w:cs="Arial"/>
          <w:color w:val="000000"/>
          <w:sz w:val="20"/>
          <w:szCs w:val="20"/>
        </w:rPr>
        <w:t xml:space="preserve"> dibawah ini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49CBE10F" w14:textId="77777777" w:rsidR="00D8747D" w:rsidRPr="002B501E" w:rsidRDefault="00D8747D" w:rsidP="00D8747D">
      <w:pPr>
        <w:pStyle w:val="ListParagraph"/>
        <w:spacing w:after="0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D85DA43" w14:textId="7B95989D" w:rsidR="00D8747D" w:rsidRPr="005D6E49" w:rsidRDefault="007F5179" w:rsidP="00D8747D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bookmarkStart w:id="0" w:name="_Hlk80436881"/>
      <w:r w:rsidRPr="007F5179">
        <w:rPr>
          <w:rFonts w:ascii="Arial" w:hAnsi="Arial" w:cs="Arial"/>
          <w:b/>
          <w:bCs/>
          <w:color w:val="000000"/>
          <w:sz w:val="20"/>
          <w:szCs w:val="20"/>
        </w:rPr>
        <w:t>RIZQYA ADZRA ZAHIRA SUDRAJAT</w:t>
      </w:r>
      <w:r w:rsidR="00D8747D" w:rsidRPr="005D6E49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4F54DB" w:rsidRPr="005D6E49">
        <w:rPr>
          <w:rFonts w:ascii="Arial" w:hAnsi="Arial" w:cs="Arial"/>
          <w:color w:val="000000"/>
          <w:sz w:val="20"/>
          <w:szCs w:val="20"/>
        </w:rPr>
        <w:t>seorang</w:t>
      </w:r>
      <w:proofErr w:type="spellEnd"/>
      <w:r w:rsidR="004F54DB" w:rsidRPr="005D6E49">
        <w:rPr>
          <w:rFonts w:ascii="Arial" w:hAnsi="Arial" w:cs="Arial"/>
          <w:color w:val="000000"/>
          <w:sz w:val="20"/>
          <w:szCs w:val="20"/>
        </w:rPr>
        <w:t xml:space="preserve"> w</w:t>
      </w:r>
      <w:r w:rsidR="00D8747D" w:rsidRPr="005D6E49">
        <w:rPr>
          <w:rFonts w:ascii="Arial" w:hAnsi="Arial" w:cs="Arial"/>
          <w:color w:val="000000"/>
          <w:sz w:val="20"/>
          <w:szCs w:val="20"/>
          <w:lang w:val="id-ID"/>
        </w:rPr>
        <w:t xml:space="preserve">arga </w:t>
      </w:r>
      <w:r w:rsidR="004F54DB" w:rsidRPr="005D6E49">
        <w:rPr>
          <w:rFonts w:ascii="Arial" w:hAnsi="Arial" w:cs="Arial"/>
          <w:color w:val="000000"/>
          <w:sz w:val="20"/>
          <w:szCs w:val="20"/>
        </w:rPr>
        <w:t>n</w:t>
      </w:r>
      <w:r w:rsidR="00D8747D" w:rsidRPr="005D6E49">
        <w:rPr>
          <w:rFonts w:ascii="Arial" w:hAnsi="Arial" w:cs="Arial"/>
          <w:color w:val="000000"/>
          <w:sz w:val="20"/>
          <w:szCs w:val="20"/>
          <w:lang w:val="id-ID"/>
        </w:rPr>
        <w:t>egara Indonesia,</w:t>
      </w:r>
      <w:r w:rsidR="0096437B">
        <w:rPr>
          <w:rFonts w:ascii="Arial" w:hAnsi="Arial" w:cs="Arial"/>
          <w:color w:val="000000"/>
          <w:sz w:val="20"/>
          <w:szCs w:val="20"/>
        </w:rPr>
        <w:t xml:space="preserve"> </w:t>
      </w:r>
      <w:r w:rsidR="006077C7" w:rsidRPr="00DF09B9">
        <w:rPr>
          <w:rFonts w:ascii="Arial" w:hAnsi="Arial" w:cs="Arial"/>
          <w:color w:val="000000"/>
          <w:sz w:val="20"/>
          <w:szCs w:val="20"/>
          <w:lang w:val="id-ID"/>
        </w:rPr>
        <w:t xml:space="preserve">pemegang nomor </w:t>
      </w:r>
      <w:r w:rsidR="006077C7" w:rsidRPr="00DF09B9">
        <w:rPr>
          <w:rFonts w:ascii="Arial" w:hAnsi="Arial" w:cs="Arial"/>
          <w:color w:val="000000"/>
          <w:sz w:val="20"/>
          <w:szCs w:val="20"/>
        </w:rPr>
        <w:t>K</w:t>
      </w:r>
      <w:r w:rsidR="006077C7" w:rsidRPr="00DF09B9">
        <w:rPr>
          <w:rFonts w:ascii="Arial" w:hAnsi="Arial" w:cs="Arial"/>
          <w:color w:val="000000"/>
          <w:sz w:val="20"/>
          <w:szCs w:val="20"/>
          <w:lang w:val="id-ID"/>
        </w:rPr>
        <w:t>artu</w:t>
      </w:r>
      <w:r w:rsidR="006077C7" w:rsidRPr="00DF09B9">
        <w:rPr>
          <w:rFonts w:ascii="Arial" w:hAnsi="Arial" w:cs="Arial"/>
          <w:color w:val="000000"/>
          <w:sz w:val="20"/>
          <w:szCs w:val="20"/>
        </w:rPr>
        <w:t xml:space="preserve"> Tanda </w:t>
      </w:r>
      <w:proofErr w:type="spellStart"/>
      <w:r w:rsidR="006077C7" w:rsidRPr="00DF09B9">
        <w:rPr>
          <w:rFonts w:ascii="Arial" w:hAnsi="Arial" w:cs="Arial"/>
          <w:color w:val="000000"/>
          <w:sz w:val="20"/>
          <w:szCs w:val="20"/>
        </w:rPr>
        <w:t>Penduduk</w:t>
      </w:r>
      <w:proofErr w:type="spellEnd"/>
      <w:r w:rsidR="006077C7" w:rsidRPr="00DF09B9">
        <w:rPr>
          <w:rFonts w:ascii="Arial" w:hAnsi="Arial" w:cs="Arial"/>
          <w:color w:val="000000"/>
          <w:sz w:val="20"/>
          <w:szCs w:val="20"/>
        </w:rPr>
        <w:t xml:space="preserve">: </w:t>
      </w:r>
      <w:r w:rsidR="006077C7" w:rsidRPr="00DF09B9">
        <w:rPr>
          <w:rFonts w:ascii="Arial" w:hAnsi="Arial" w:cs="Arial"/>
          <w:color w:val="000000"/>
          <w:sz w:val="20"/>
          <w:szCs w:val="20"/>
          <w:highlight w:val="yellow"/>
        </w:rPr>
        <w:t>___</w:t>
      </w:r>
      <w:r w:rsidR="006077C7" w:rsidRPr="00DF09B9">
        <w:rPr>
          <w:rFonts w:ascii="Arial" w:hAnsi="Arial" w:cs="Arial"/>
          <w:color w:val="000000"/>
          <w:sz w:val="20"/>
          <w:szCs w:val="20"/>
          <w:lang w:val="id-ID"/>
        </w:rPr>
        <w:t>,</w:t>
      </w:r>
      <w:r w:rsidR="006077C7">
        <w:rPr>
          <w:rFonts w:ascii="Arial" w:hAnsi="Arial" w:cs="Arial"/>
          <w:color w:val="000000"/>
          <w:sz w:val="20"/>
          <w:szCs w:val="20"/>
          <w:lang w:val="id-ID"/>
        </w:rPr>
        <w:t xml:space="preserve"> </w:t>
      </w:r>
      <w:r w:rsidR="00D8747D" w:rsidRPr="005D6E49">
        <w:rPr>
          <w:rFonts w:ascii="Arial" w:hAnsi="Arial" w:cs="Arial"/>
          <w:color w:val="000000"/>
          <w:sz w:val="20"/>
          <w:szCs w:val="20"/>
        </w:rPr>
        <w:t xml:space="preserve">dengan </w:t>
      </w:r>
      <w:proofErr w:type="spellStart"/>
      <w:r w:rsidR="00D8747D" w:rsidRPr="005D6E49">
        <w:rPr>
          <w:rFonts w:ascii="Arial" w:hAnsi="Arial" w:cs="Arial"/>
          <w:color w:val="000000"/>
          <w:sz w:val="20"/>
          <w:szCs w:val="20"/>
        </w:rPr>
        <w:t>alamat</w:t>
      </w:r>
      <w:proofErr w:type="spellEnd"/>
      <w:r w:rsidR="00D8747D" w:rsidRPr="005D6E49">
        <w:rPr>
          <w:rFonts w:ascii="Arial" w:hAnsi="Arial" w:cs="Arial"/>
          <w:color w:val="000000"/>
          <w:sz w:val="20"/>
          <w:szCs w:val="20"/>
        </w:rPr>
        <w:t xml:space="preserve"> </w:t>
      </w:r>
      <w:del w:id="1" w:author="rizqya adzra" w:date="2025-01-13T11:30:00Z" w16du:dateUtc="2025-01-13T04:30:00Z">
        <w:r w:rsidR="00DF09B9" w:rsidRPr="00DF09B9" w:rsidDel="00923A1D">
          <w:rPr>
            <w:rFonts w:ascii="Arial" w:hAnsi="Arial" w:cs="Arial"/>
            <w:color w:val="000000"/>
            <w:sz w:val="20"/>
            <w:szCs w:val="20"/>
            <w:highlight w:val="yellow"/>
          </w:rPr>
          <w:delText>_</w:delText>
        </w:r>
      </w:del>
      <w:proofErr w:type="spellStart"/>
      <w:ins w:id="2" w:author="rizqya adzra" w:date="2025-01-13T14:53:00Z" w16du:dateUtc="2025-01-13T07:53:00Z">
        <w:r w:rsidR="00654646">
          <w:rPr>
            <w:rFonts w:ascii="Arial" w:hAnsi="Arial" w:cs="Arial"/>
            <w:color w:val="000000"/>
            <w:sz w:val="20"/>
            <w:szCs w:val="20"/>
            <w:highlight w:val="yellow"/>
            <w:lang w:val="en-ID"/>
          </w:rPr>
          <w:t>Kp</w:t>
        </w:r>
        <w:proofErr w:type="spellEnd"/>
        <w:r w:rsidR="00654646">
          <w:rPr>
            <w:rFonts w:ascii="Arial" w:hAnsi="Arial" w:cs="Arial"/>
            <w:color w:val="000000"/>
            <w:sz w:val="20"/>
            <w:szCs w:val="20"/>
            <w:highlight w:val="yellow"/>
            <w:lang w:val="en-ID"/>
          </w:rPr>
          <w:t xml:space="preserve">. </w:t>
        </w:r>
        <w:proofErr w:type="spellStart"/>
        <w:r w:rsidR="00654646">
          <w:rPr>
            <w:rFonts w:ascii="Arial" w:hAnsi="Arial" w:cs="Arial"/>
            <w:color w:val="000000"/>
            <w:sz w:val="20"/>
            <w:szCs w:val="20"/>
            <w:highlight w:val="yellow"/>
            <w:lang w:val="en-ID"/>
          </w:rPr>
          <w:t>P</w:t>
        </w:r>
      </w:ins>
      <w:ins w:id="3" w:author="rizqya adzra" w:date="2025-01-12T19:13:00Z">
        <w:r w:rsidR="0000206B" w:rsidRPr="0000206B">
          <w:rPr>
            <w:rFonts w:ascii="Arial" w:hAnsi="Arial" w:cs="Arial"/>
            <w:color w:val="000000"/>
            <w:sz w:val="20"/>
            <w:szCs w:val="20"/>
            <w:highlight w:val="yellow"/>
            <w:lang w:val="en-ID"/>
          </w:rPr>
          <w:t>alasari</w:t>
        </w:r>
        <w:proofErr w:type="spellEnd"/>
        <w:r w:rsidR="0000206B" w:rsidRPr="0000206B">
          <w:rPr>
            <w:rFonts w:ascii="Arial" w:hAnsi="Arial" w:cs="Arial"/>
            <w:color w:val="000000"/>
            <w:sz w:val="20"/>
            <w:szCs w:val="20"/>
            <w:highlight w:val="yellow"/>
            <w:lang w:val="en-ID"/>
          </w:rPr>
          <w:t xml:space="preserve"> II, RT 06/RW 05</w:t>
        </w:r>
      </w:ins>
      <w:ins w:id="4" w:author="rizqya adzra" w:date="2025-01-13T08:47:00Z" w16du:dateUtc="2025-01-13T01:47:00Z">
        <w:r w:rsidR="00183B67">
          <w:rPr>
            <w:rFonts w:ascii="Arial" w:hAnsi="Arial" w:cs="Arial"/>
            <w:color w:val="000000"/>
            <w:sz w:val="20"/>
            <w:szCs w:val="20"/>
            <w:highlight w:val="yellow"/>
            <w:lang w:val="en-ID"/>
          </w:rPr>
          <w:t xml:space="preserve"> No.21</w:t>
        </w:r>
      </w:ins>
      <w:ins w:id="5" w:author="rizqya adzra" w:date="2025-01-12T19:13:00Z">
        <w:r w:rsidR="0000206B" w:rsidRPr="0000206B">
          <w:rPr>
            <w:rFonts w:ascii="Arial" w:hAnsi="Arial" w:cs="Arial"/>
            <w:color w:val="000000"/>
            <w:sz w:val="20"/>
            <w:szCs w:val="20"/>
            <w:highlight w:val="yellow"/>
            <w:lang w:val="en-ID"/>
          </w:rPr>
          <w:t xml:space="preserve">, </w:t>
        </w:r>
        <w:proofErr w:type="spellStart"/>
        <w:r w:rsidR="0000206B" w:rsidRPr="0000206B">
          <w:rPr>
            <w:rFonts w:ascii="Arial" w:hAnsi="Arial" w:cs="Arial"/>
            <w:color w:val="000000"/>
            <w:sz w:val="20"/>
            <w:szCs w:val="20"/>
            <w:highlight w:val="yellow"/>
            <w:lang w:val="en-ID"/>
          </w:rPr>
          <w:t>Kelurahan</w:t>
        </w:r>
        <w:proofErr w:type="spellEnd"/>
        <w:r w:rsidR="0000206B" w:rsidRPr="0000206B">
          <w:rPr>
            <w:rFonts w:ascii="Arial" w:hAnsi="Arial" w:cs="Arial"/>
            <w:color w:val="000000"/>
            <w:sz w:val="20"/>
            <w:szCs w:val="20"/>
            <w:highlight w:val="yellow"/>
            <w:lang w:val="en-ID"/>
          </w:rPr>
          <w:t xml:space="preserve"> </w:t>
        </w:r>
        <w:proofErr w:type="spellStart"/>
        <w:r w:rsidR="0000206B" w:rsidRPr="0000206B">
          <w:rPr>
            <w:rFonts w:ascii="Arial" w:hAnsi="Arial" w:cs="Arial"/>
            <w:color w:val="000000"/>
            <w:sz w:val="20"/>
            <w:szCs w:val="20"/>
            <w:highlight w:val="yellow"/>
            <w:lang w:val="en-ID"/>
          </w:rPr>
          <w:t>Sindangsari</w:t>
        </w:r>
        <w:proofErr w:type="spellEnd"/>
        <w:r w:rsidR="0000206B" w:rsidRPr="0000206B">
          <w:rPr>
            <w:rFonts w:ascii="Arial" w:hAnsi="Arial" w:cs="Arial"/>
            <w:color w:val="000000"/>
            <w:sz w:val="20"/>
            <w:szCs w:val="20"/>
            <w:highlight w:val="yellow"/>
            <w:lang w:val="en-ID"/>
          </w:rPr>
          <w:t xml:space="preserve">, </w:t>
        </w:r>
        <w:proofErr w:type="spellStart"/>
        <w:r w:rsidR="0000206B" w:rsidRPr="0000206B">
          <w:rPr>
            <w:rFonts w:ascii="Arial" w:hAnsi="Arial" w:cs="Arial"/>
            <w:color w:val="000000"/>
            <w:sz w:val="20"/>
            <w:szCs w:val="20"/>
            <w:highlight w:val="yellow"/>
            <w:lang w:val="en-ID"/>
          </w:rPr>
          <w:t>Kecamatan</w:t>
        </w:r>
        <w:proofErr w:type="spellEnd"/>
        <w:r w:rsidR="0000206B" w:rsidRPr="0000206B">
          <w:rPr>
            <w:rFonts w:ascii="Arial" w:hAnsi="Arial" w:cs="Arial"/>
            <w:color w:val="000000"/>
            <w:sz w:val="20"/>
            <w:szCs w:val="20"/>
            <w:highlight w:val="yellow"/>
            <w:lang w:val="en-ID"/>
          </w:rPr>
          <w:t xml:space="preserve"> Bogor Timur, Kota Bogor, Jawa Barat</w:t>
        </w:r>
      </w:ins>
      <w:ins w:id="6" w:author="rizqya adzra" w:date="2025-01-12T19:13:00Z" w16du:dateUtc="2025-01-12T12:13:00Z">
        <w:r w:rsidR="0000206B">
          <w:rPr>
            <w:rFonts w:ascii="Arial" w:hAnsi="Arial" w:cs="Arial"/>
            <w:color w:val="000000"/>
            <w:sz w:val="20"/>
            <w:szCs w:val="20"/>
            <w:highlight w:val="yellow"/>
            <w:lang w:val="en-ID"/>
          </w:rPr>
          <w:t xml:space="preserve"> 1614</w:t>
        </w:r>
      </w:ins>
      <w:ins w:id="7" w:author="rizqya adzra" w:date="2025-01-13T14:53:00Z" w16du:dateUtc="2025-01-13T07:53:00Z">
        <w:r w:rsidR="00654646">
          <w:rPr>
            <w:rFonts w:ascii="Arial" w:hAnsi="Arial" w:cs="Arial"/>
            <w:color w:val="000000"/>
            <w:sz w:val="20"/>
            <w:szCs w:val="20"/>
            <w:highlight w:val="yellow"/>
            <w:lang w:val="en-ID"/>
          </w:rPr>
          <w:t>5</w:t>
        </w:r>
      </w:ins>
      <w:ins w:id="8" w:author="rizqya adzra" w:date="2025-01-12T19:13:00Z">
        <w:r w:rsidR="0000206B" w:rsidRPr="0000206B">
          <w:rPr>
            <w:rFonts w:ascii="Arial" w:hAnsi="Arial" w:cs="Arial"/>
            <w:color w:val="000000"/>
            <w:sz w:val="20"/>
            <w:szCs w:val="20"/>
            <w:highlight w:val="yellow"/>
            <w:lang w:val="en-ID"/>
          </w:rPr>
          <w:t>.</w:t>
        </w:r>
      </w:ins>
      <w:del w:id="9" w:author="rizqya adzra" w:date="2025-01-13T11:30:00Z" w16du:dateUtc="2025-01-13T04:30:00Z">
        <w:r w:rsidR="00DF09B9" w:rsidRPr="00DF09B9" w:rsidDel="00923A1D">
          <w:rPr>
            <w:rFonts w:ascii="Arial" w:hAnsi="Arial" w:cs="Arial"/>
            <w:color w:val="000000"/>
            <w:sz w:val="20"/>
            <w:szCs w:val="20"/>
            <w:highlight w:val="yellow"/>
          </w:rPr>
          <w:delText>__</w:delText>
        </w:r>
      </w:del>
      <w:r w:rsidR="00D8747D" w:rsidRPr="005D6E49">
        <w:rPr>
          <w:rFonts w:ascii="Arial" w:hAnsi="Arial" w:cs="Arial"/>
          <w:sz w:val="20"/>
          <w:szCs w:val="20"/>
        </w:rPr>
        <w:t>,</w:t>
      </w:r>
      <w:r w:rsidR="00D8747D" w:rsidRPr="005D6E4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8747D" w:rsidRPr="005D6E49">
        <w:rPr>
          <w:rFonts w:ascii="Arial" w:hAnsi="Arial" w:cs="Arial"/>
          <w:color w:val="000000"/>
          <w:sz w:val="20"/>
          <w:szCs w:val="20"/>
        </w:rPr>
        <w:t>Nomor</w:t>
      </w:r>
      <w:proofErr w:type="spellEnd"/>
      <w:r w:rsidR="00D8747D" w:rsidRPr="005D6E4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8747D" w:rsidRPr="005D6E49">
        <w:rPr>
          <w:rFonts w:ascii="Arial" w:hAnsi="Arial" w:cs="Arial"/>
          <w:color w:val="000000"/>
          <w:sz w:val="20"/>
          <w:szCs w:val="20"/>
        </w:rPr>
        <w:t>Induk</w:t>
      </w:r>
      <w:proofErr w:type="spellEnd"/>
      <w:r w:rsidR="00D8747D" w:rsidRPr="005D6E4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8747D" w:rsidRPr="005D6E49">
        <w:rPr>
          <w:rFonts w:ascii="Arial" w:hAnsi="Arial" w:cs="Arial"/>
          <w:color w:val="000000"/>
          <w:sz w:val="20"/>
          <w:szCs w:val="20"/>
        </w:rPr>
        <w:t>Siswa</w:t>
      </w:r>
      <w:proofErr w:type="spellEnd"/>
      <w:r w:rsidR="006077C7">
        <w:rPr>
          <w:rFonts w:ascii="Arial" w:hAnsi="Arial" w:cs="Arial"/>
          <w:color w:val="000000"/>
          <w:sz w:val="20"/>
          <w:szCs w:val="20"/>
        </w:rPr>
        <w:t xml:space="preserve">: </w:t>
      </w:r>
      <w:r w:rsidRPr="007F5179">
        <w:rPr>
          <w:rFonts w:ascii="Arial" w:hAnsi="Arial" w:cs="Arial"/>
          <w:color w:val="000000"/>
          <w:sz w:val="20"/>
          <w:szCs w:val="20"/>
          <w:lang w:val="id-ID"/>
        </w:rPr>
        <w:t>12310021</w:t>
      </w:r>
      <w:r w:rsidR="00D10A37" w:rsidRPr="005D6E49">
        <w:rPr>
          <w:rFonts w:ascii="Arial" w:hAnsi="Arial" w:cs="Arial"/>
          <w:sz w:val="20"/>
          <w:szCs w:val="20"/>
          <w:lang w:val="en-ID"/>
        </w:rPr>
        <w:t>,</w:t>
      </w:r>
      <w:r w:rsidR="00D8747D" w:rsidRPr="005D6E49">
        <w:rPr>
          <w:rFonts w:ascii="Arial" w:hAnsi="Arial" w:cs="Arial"/>
          <w:color w:val="000000"/>
          <w:sz w:val="20"/>
          <w:szCs w:val="20"/>
        </w:rPr>
        <w:t xml:space="preserve"> </w:t>
      </w:r>
      <w:r w:rsidR="008918AB" w:rsidRPr="001B1CB6">
        <w:rPr>
          <w:rFonts w:ascii="Arial" w:hAnsi="Arial" w:cs="Arial"/>
          <w:color w:val="000000"/>
          <w:sz w:val="20"/>
          <w:szCs w:val="20"/>
          <w:lang w:val="id-ID"/>
        </w:rPr>
        <w:t>NISN:</w:t>
      </w:r>
      <w:r w:rsidR="008918AB">
        <w:rPr>
          <w:rFonts w:ascii="Arial" w:hAnsi="Arial" w:cs="Arial"/>
          <w:color w:val="000000"/>
          <w:sz w:val="20"/>
          <w:szCs w:val="20"/>
          <w:lang w:val="id-ID"/>
        </w:rPr>
        <w:t xml:space="preserve"> </w:t>
      </w:r>
      <w:del w:id="10" w:author="rizqya adzra" w:date="2025-01-13T11:30:00Z" w16du:dateUtc="2025-01-13T04:30:00Z">
        <w:r w:rsidR="008918AB" w:rsidRPr="00DF09B9" w:rsidDel="00923A1D">
          <w:rPr>
            <w:rFonts w:ascii="Arial" w:hAnsi="Arial" w:cs="Arial"/>
            <w:color w:val="000000"/>
            <w:sz w:val="20"/>
            <w:szCs w:val="20"/>
            <w:highlight w:val="yellow"/>
          </w:rPr>
          <w:delText>_</w:delText>
        </w:r>
      </w:del>
      <w:ins w:id="11" w:author="rizqya adzra" w:date="2025-01-12T19:09:00Z" w16du:dateUtc="2025-01-12T12:09:00Z">
        <w:r w:rsidR="0000206B">
          <w:rPr>
            <w:rFonts w:ascii="Arial" w:hAnsi="Arial" w:cs="Arial"/>
            <w:color w:val="000000"/>
            <w:sz w:val="20"/>
            <w:szCs w:val="20"/>
            <w:highlight w:val="yellow"/>
          </w:rPr>
          <w:t>0087526861</w:t>
        </w:r>
      </w:ins>
      <w:del w:id="12" w:author="rizqya adzra" w:date="2025-01-13T11:30:00Z" w16du:dateUtc="2025-01-13T04:30:00Z">
        <w:r w:rsidR="008918AB" w:rsidRPr="00DF09B9" w:rsidDel="00923A1D">
          <w:rPr>
            <w:rFonts w:ascii="Arial" w:hAnsi="Arial" w:cs="Arial"/>
            <w:color w:val="000000"/>
            <w:sz w:val="20"/>
            <w:szCs w:val="20"/>
            <w:highlight w:val="yellow"/>
          </w:rPr>
          <w:delText>__</w:delText>
        </w:r>
      </w:del>
      <w:r w:rsidR="008918AB" w:rsidRPr="005D6E49">
        <w:rPr>
          <w:rFonts w:ascii="Arial" w:hAnsi="Arial" w:cs="Arial"/>
          <w:sz w:val="20"/>
          <w:szCs w:val="20"/>
        </w:rPr>
        <w:t>,</w:t>
      </w:r>
      <w:r w:rsidR="008918AB">
        <w:rPr>
          <w:rFonts w:ascii="Arial" w:hAnsi="Arial" w:cs="Arial"/>
          <w:color w:val="000000"/>
          <w:sz w:val="20"/>
          <w:szCs w:val="20"/>
          <w:lang w:val="id-ID"/>
        </w:rPr>
        <w:t xml:space="preserve"> </w:t>
      </w:r>
      <w:r w:rsidR="00D8747D" w:rsidRPr="005D6E49">
        <w:rPr>
          <w:rFonts w:ascii="Arial" w:hAnsi="Arial" w:cs="Arial"/>
          <w:color w:val="000000"/>
          <w:sz w:val="20"/>
          <w:szCs w:val="20"/>
          <w:lang w:val="id-ID"/>
        </w:rPr>
        <w:t xml:space="preserve">bertindak untuk </w:t>
      </w:r>
      <w:r w:rsidR="00D8747D" w:rsidRPr="005D6E49">
        <w:rPr>
          <w:rFonts w:ascii="Arial" w:hAnsi="Arial" w:cs="Arial"/>
          <w:color w:val="000000"/>
          <w:sz w:val="20"/>
          <w:szCs w:val="20"/>
        </w:rPr>
        <w:t xml:space="preserve">dan </w:t>
      </w:r>
      <w:r w:rsidR="00D8747D" w:rsidRPr="005D6E49">
        <w:rPr>
          <w:rFonts w:ascii="Arial" w:hAnsi="Arial" w:cs="Arial"/>
          <w:color w:val="000000"/>
          <w:sz w:val="20"/>
          <w:szCs w:val="20"/>
          <w:lang w:val="id-ID"/>
        </w:rPr>
        <w:t>atas nama sendiri</w:t>
      </w:r>
      <w:r w:rsidR="00CC329E">
        <w:rPr>
          <w:rFonts w:ascii="Arial" w:hAnsi="Arial" w:cs="Arial"/>
          <w:color w:val="000000"/>
          <w:sz w:val="20"/>
          <w:szCs w:val="20"/>
          <w:lang w:val="id-ID"/>
        </w:rPr>
        <w:t>;</w:t>
      </w:r>
    </w:p>
    <w:p w14:paraId="0312FFB4" w14:textId="77777777" w:rsidR="00D8747D" w:rsidRPr="00515ED6" w:rsidRDefault="00D8747D" w:rsidP="00D8747D">
      <w:pPr>
        <w:pStyle w:val="ListParagraph"/>
        <w:spacing w:after="0"/>
        <w:ind w:left="1080"/>
        <w:jc w:val="both"/>
        <w:rPr>
          <w:rFonts w:ascii="Arial" w:hAnsi="Arial" w:cs="Arial"/>
          <w:color w:val="000000"/>
          <w:sz w:val="20"/>
          <w:szCs w:val="20"/>
          <w:highlight w:val="yellow"/>
          <w:lang w:val="id-ID"/>
        </w:rPr>
      </w:pPr>
    </w:p>
    <w:p w14:paraId="0AE85B2F" w14:textId="54388447" w:rsidR="00D8747D" w:rsidRPr="005D6E49" w:rsidRDefault="00823BA6" w:rsidP="00D8747D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 w:rsidRPr="00823BA6">
        <w:rPr>
          <w:rFonts w:ascii="Arial" w:hAnsi="Arial" w:cs="Arial"/>
          <w:b/>
          <w:bCs/>
          <w:color w:val="000000"/>
          <w:sz w:val="20"/>
          <w:szCs w:val="20"/>
        </w:rPr>
        <w:t>RAFFI GUSTI PUTRA</w:t>
      </w:r>
      <w:r w:rsidR="00D8747D" w:rsidRPr="005D6E49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4F54DB" w:rsidRPr="005D6E49">
        <w:rPr>
          <w:rFonts w:ascii="Arial" w:hAnsi="Arial" w:cs="Arial"/>
          <w:color w:val="000000"/>
          <w:sz w:val="20"/>
          <w:szCs w:val="20"/>
        </w:rPr>
        <w:t>seorang</w:t>
      </w:r>
      <w:proofErr w:type="spellEnd"/>
      <w:r w:rsidR="004F54DB" w:rsidRPr="005D6E49">
        <w:rPr>
          <w:rFonts w:ascii="Arial" w:hAnsi="Arial" w:cs="Arial"/>
          <w:color w:val="000000"/>
          <w:sz w:val="20"/>
          <w:szCs w:val="20"/>
        </w:rPr>
        <w:t xml:space="preserve"> w</w:t>
      </w:r>
      <w:r w:rsidR="004F54DB" w:rsidRPr="005D6E49">
        <w:rPr>
          <w:rFonts w:ascii="Arial" w:hAnsi="Arial" w:cs="Arial"/>
          <w:color w:val="000000"/>
          <w:sz w:val="20"/>
          <w:szCs w:val="20"/>
          <w:lang w:val="id-ID"/>
        </w:rPr>
        <w:t xml:space="preserve">arga </w:t>
      </w:r>
      <w:r w:rsidR="004F54DB" w:rsidRPr="005D6E49">
        <w:rPr>
          <w:rFonts w:ascii="Arial" w:hAnsi="Arial" w:cs="Arial"/>
          <w:color w:val="000000"/>
          <w:sz w:val="20"/>
          <w:szCs w:val="20"/>
        </w:rPr>
        <w:t>n</w:t>
      </w:r>
      <w:r w:rsidR="004F54DB" w:rsidRPr="005D6E49">
        <w:rPr>
          <w:rFonts w:ascii="Arial" w:hAnsi="Arial" w:cs="Arial"/>
          <w:color w:val="000000"/>
          <w:sz w:val="20"/>
          <w:szCs w:val="20"/>
          <w:lang w:val="id-ID"/>
        </w:rPr>
        <w:t>egara Indonesia</w:t>
      </w:r>
      <w:r w:rsidR="00D8747D" w:rsidRPr="005D6E49">
        <w:rPr>
          <w:rFonts w:ascii="Arial" w:hAnsi="Arial" w:cs="Arial"/>
          <w:color w:val="000000"/>
          <w:sz w:val="20"/>
          <w:szCs w:val="20"/>
          <w:lang w:val="id-ID"/>
        </w:rPr>
        <w:t xml:space="preserve">, </w:t>
      </w:r>
      <w:r w:rsidR="006077C7" w:rsidRPr="00DF09B9">
        <w:rPr>
          <w:rFonts w:ascii="Arial" w:hAnsi="Arial" w:cs="Arial"/>
          <w:color w:val="000000"/>
          <w:sz w:val="20"/>
          <w:szCs w:val="20"/>
          <w:lang w:val="id-ID"/>
        </w:rPr>
        <w:t xml:space="preserve">pemegang nomor </w:t>
      </w:r>
      <w:r w:rsidR="006077C7" w:rsidRPr="00DF09B9">
        <w:rPr>
          <w:rFonts w:ascii="Arial" w:hAnsi="Arial" w:cs="Arial"/>
          <w:color w:val="000000"/>
          <w:sz w:val="20"/>
          <w:szCs w:val="20"/>
        </w:rPr>
        <w:t>K</w:t>
      </w:r>
      <w:r w:rsidR="006077C7" w:rsidRPr="00DF09B9">
        <w:rPr>
          <w:rFonts w:ascii="Arial" w:hAnsi="Arial" w:cs="Arial"/>
          <w:color w:val="000000"/>
          <w:sz w:val="20"/>
          <w:szCs w:val="20"/>
          <w:lang w:val="id-ID"/>
        </w:rPr>
        <w:t>artu</w:t>
      </w:r>
      <w:r w:rsidR="006077C7" w:rsidRPr="00DF09B9">
        <w:rPr>
          <w:rFonts w:ascii="Arial" w:hAnsi="Arial" w:cs="Arial"/>
          <w:color w:val="000000"/>
          <w:sz w:val="20"/>
          <w:szCs w:val="20"/>
        </w:rPr>
        <w:t xml:space="preserve"> Tanda </w:t>
      </w:r>
      <w:proofErr w:type="spellStart"/>
      <w:r w:rsidR="006077C7" w:rsidRPr="00DF09B9">
        <w:rPr>
          <w:rFonts w:ascii="Arial" w:hAnsi="Arial" w:cs="Arial"/>
          <w:color w:val="000000"/>
          <w:sz w:val="20"/>
          <w:szCs w:val="20"/>
        </w:rPr>
        <w:t>Penduduk</w:t>
      </w:r>
      <w:proofErr w:type="spellEnd"/>
      <w:r w:rsidR="006077C7" w:rsidRPr="00DF09B9">
        <w:rPr>
          <w:rFonts w:ascii="Arial" w:hAnsi="Arial" w:cs="Arial"/>
          <w:color w:val="000000"/>
          <w:sz w:val="20"/>
          <w:szCs w:val="20"/>
        </w:rPr>
        <w:t>:</w:t>
      </w:r>
      <w:r w:rsidR="00C02CF3">
        <w:rPr>
          <w:rFonts w:ascii="Arial" w:hAnsi="Arial" w:cs="Arial"/>
          <w:color w:val="000000"/>
          <w:sz w:val="20"/>
          <w:szCs w:val="20"/>
        </w:rPr>
        <w:t xml:space="preserve"> </w:t>
      </w:r>
      <w:r w:rsidRPr="00DF09B9">
        <w:rPr>
          <w:rFonts w:ascii="Arial" w:hAnsi="Arial" w:cs="Arial"/>
          <w:color w:val="000000"/>
          <w:sz w:val="20"/>
          <w:szCs w:val="20"/>
          <w:highlight w:val="yellow"/>
        </w:rPr>
        <w:t>___</w:t>
      </w:r>
      <w:r w:rsidRPr="005D6E49">
        <w:rPr>
          <w:rFonts w:ascii="Arial" w:hAnsi="Arial" w:cs="Arial"/>
          <w:sz w:val="20"/>
          <w:szCs w:val="20"/>
        </w:rPr>
        <w:t>,</w:t>
      </w:r>
      <w:r w:rsidR="006077C7">
        <w:rPr>
          <w:rFonts w:ascii="Arial" w:hAnsi="Arial" w:cs="Arial"/>
          <w:color w:val="000000"/>
          <w:sz w:val="20"/>
          <w:szCs w:val="20"/>
          <w:lang w:val="id-ID"/>
        </w:rPr>
        <w:t xml:space="preserve"> </w:t>
      </w:r>
      <w:r w:rsidR="004F54DB" w:rsidRPr="005D6E49">
        <w:rPr>
          <w:rFonts w:ascii="Arial" w:hAnsi="Arial" w:cs="Arial"/>
          <w:color w:val="000000"/>
          <w:sz w:val="20"/>
          <w:szCs w:val="20"/>
        </w:rPr>
        <w:t xml:space="preserve">dengan </w:t>
      </w:r>
      <w:proofErr w:type="spellStart"/>
      <w:r w:rsidR="004F54DB" w:rsidRPr="005D6E49">
        <w:rPr>
          <w:rFonts w:ascii="Arial" w:hAnsi="Arial" w:cs="Arial"/>
          <w:color w:val="000000"/>
          <w:sz w:val="20"/>
          <w:szCs w:val="20"/>
        </w:rPr>
        <w:t>alamat</w:t>
      </w:r>
      <w:proofErr w:type="spellEnd"/>
      <w:r w:rsidR="004F54DB" w:rsidRPr="005D6E49">
        <w:rPr>
          <w:rFonts w:ascii="Arial" w:hAnsi="Arial" w:cs="Arial"/>
          <w:color w:val="000000"/>
          <w:sz w:val="20"/>
          <w:szCs w:val="20"/>
        </w:rPr>
        <w:t xml:space="preserve"> </w:t>
      </w:r>
      <w:del w:id="13" w:author="rizqya adzra" w:date="2025-01-13T11:30:00Z" w16du:dateUtc="2025-01-13T04:30:00Z">
        <w:r w:rsidRPr="00DF09B9" w:rsidDel="00923A1D">
          <w:rPr>
            <w:rFonts w:ascii="Arial" w:hAnsi="Arial" w:cs="Arial"/>
            <w:color w:val="000000"/>
            <w:sz w:val="20"/>
            <w:szCs w:val="20"/>
            <w:highlight w:val="yellow"/>
          </w:rPr>
          <w:delText>_</w:delText>
        </w:r>
      </w:del>
      <w:proofErr w:type="spellStart"/>
      <w:ins w:id="14" w:author="rizqya adzra" w:date="2025-01-13T08:47:00Z" w16du:dateUtc="2025-01-13T01:47:00Z">
        <w:r w:rsidR="00183B67">
          <w:rPr>
            <w:rFonts w:ascii="Arial" w:hAnsi="Arial" w:cs="Arial"/>
            <w:color w:val="000000"/>
            <w:sz w:val="20"/>
            <w:szCs w:val="20"/>
            <w:highlight w:val="yellow"/>
          </w:rPr>
          <w:t>Perumahan</w:t>
        </w:r>
        <w:proofErr w:type="spellEnd"/>
        <w:r w:rsidR="00183B67">
          <w:rPr>
            <w:rFonts w:ascii="Arial" w:hAnsi="Arial" w:cs="Arial"/>
            <w:color w:val="000000"/>
            <w:sz w:val="20"/>
            <w:szCs w:val="20"/>
            <w:highlight w:val="yellow"/>
          </w:rPr>
          <w:t xml:space="preserve"> Bumi Sentosa, Jl. </w:t>
        </w:r>
        <w:proofErr w:type="spellStart"/>
        <w:r w:rsidR="00183B67">
          <w:rPr>
            <w:rFonts w:ascii="Arial" w:hAnsi="Arial" w:cs="Arial"/>
            <w:color w:val="000000"/>
            <w:sz w:val="20"/>
            <w:szCs w:val="20"/>
            <w:highlight w:val="yellow"/>
          </w:rPr>
          <w:t>Yupiter</w:t>
        </w:r>
        <w:proofErr w:type="spellEnd"/>
        <w:r w:rsidR="00183B67">
          <w:rPr>
            <w:rFonts w:ascii="Arial" w:hAnsi="Arial" w:cs="Arial"/>
            <w:color w:val="000000"/>
            <w:sz w:val="20"/>
            <w:szCs w:val="20"/>
            <w:highlight w:val="yellow"/>
          </w:rPr>
          <w:t xml:space="preserve"> III Blok C5 No. 20</w:t>
        </w:r>
      </w:ins>
      <w:ins w:id="15" w:author="rizqya adzra" w:date="2025-01-13T08:48:00Z" w16du:dateUtc="2025-01-13T01:48:00Z">
        <w:r w:rsidR="00183B67">
          <w:rPr>
            <w:rFonts w:ascii="Arial" w:hAnsi="Arial" w:cs="Arial"/>
            <w:color w:val="000000"/>
            <w:sz w:val="20"/>
            <w:szCs w:val="20"/>
            <w:highlight w:val="yellow"/>
          </w:rPr>
          <w:t xml:space="preserve">, RT 06/RW 09, </w:t>
        </w:r>
        <w:proofErr w:type="spellStart"/>
        <w:r w:rsidR="00183B67">
          <w:rPr>
            <w:rFonts w:ascii="Arial" w:hAnsi="Arial" w:cs="Arial"/>
            <w:color w:val="000000"/>
            <w:sz w:val="20"/>
            <w:szCs w:val="20"/>
            <w:highlight w:val="yellow"/>
          </w:rPr>
          <w:t>Kelurahan</w:t>
        </w:r>
        <w:proofErr w:type="spellEnd"/>
        <w:r w:rsidR="00183B67">
          <w:rPr>
            <w:rFonts w:ascii="Arial" w:hAnsi="Arial" w:cs="Arial"/>
            <w:color w:val="000000"/>
            <w:sz w:val="20"/>
            <w:szCs w:val="20"/>
            <w:highlight w:val="yellow"/>
          </w:rPr>
          <w:t xml:space="preserve"> </w:t>
        </w:r>
      </w:ins>
      <w:proofErr w:type="spellStart"/>
      <w:ins w:id="16" w:author="rizqya adzra" w:date="2025-01-13T08:49:00Z" w16du:dateUtc="2025-01-13T01:49:00Z">
        <w:r w:rsidR="00183B67">
          <w:rPr>
            <w:rFonts w:ascii="Arial" w:hAnsi="Arial" w:cs="Arial"/>
            <w:color w:val="000000"/>
            <w:sz w:val="20"/>
            <w:szCs w:val="20"/>
            <w:highlight w:val="yellow"/>
          </w:rPr>
          <w:t>Nanggewer</w:t>
        </w:r>
        <w:proofErr w:type="spellEnd"/>
        <w:r w:rsidR="00183B67">
          <w:rPr>
            <w:rFonts w:ascii="Arial" w:hAnsi="Arial" w:cs="Arial"/>
            <w:color w:val="000000"/>
            <w:sz w:val="20"/>
            <w:szCs w:val="20"/>
            <w:highlight w:val="yellow"/>
          </w:rPr>
          <w:t xml:space="preserve"> </w:t>
        </w:r>
        <w:proofErr w:type="spellStart"/>
        <w:r w:rsidR="00183B67">
          <w:rPr>
            <w:rFonts w:ascii="Arial" w:hAnsi="Arial" w:cs="Arial"/>
            <w:color w:val="000000"/>
            <w:sz w:val="20"/>
            <w:szCs w:val="20"/>
            <w:highlight w:val="yellow"/>
          </w:rPr>
          <w:t>Mekar</w:t>
        </w:r>
        <w:proofErr w:type="spellEnd"/>
        <w:r w:rsidR="00183B67">
          <w:rPr>
            <w:rFonts w:ascii="Arial" w:hAnsi="Arial" w:cs="Arial"/>
            <w:color w:val="000000"/>
            <w:sz w:val="20"/>
            <w:szCs w:val="20"/>
            <w:highlight w:val="yellow"/>
          </w:rPr>
          <w:t xml:space="preserve">, </w:t>
        </w:r>
        <w:proofErr w:type="spellStart"/>
        <w:r w:rsidR="00183B67">
          <w:rPr>
            <w:rFonts w:ascii="Arial" w:hAnsi="Arial" w:cs="Arial"/>
            <w:color w:val="000000"/>
            <w:sz w:val="20"/>
            <w:szCs w:val="20"/>
            <w:highlight w:val="yellow"/>
          </w:rPr>
          <w:t>Kecamatan</w:t>
        </w:r>
        <w:proofErr w:type="spellEnd"/>
        <w:r w:rsidR="00183B67">
          <w:rPr>
            <w:rFonts w:ascii="Arial" w:hAnsi="Arial" w:cs="Arial"/>
            <w:color w:val="000000"/>
            <w:sz w:val="20"/>
            <w:szCs w:val="20"/>
            <w:highlight w:val="yellow"/>
          </w:rPr>
          <w:t xml:space="preserve"> Cibinong, </w:t>
        </w:r>
        <w:proofErr w:type="spellStart"/>
        <w:r w:rsidR="00183B67">
          <w:rPr>
            <w:rFonts w:ascii="Arial" w:hAnsi="Arial" w:cs="Arial"/>
            <w:color w:val="000000"/>
            <w:sz w:val="20"/>
            <w:szCs w:val="20"/>
            <w:highlight w:val="yellow"/>
          </w:rPr>
          <w:t>Kabupaten</w:t>
        </w:r>
        <w:proofErr w:type="spellEnd"/>
        <w:r w:rsidR="00183B67">
          <w:rPr>
            <w:rFonts w:ascii="Arial" w:hAnsi="Arial" w:cs="Arial"/>
            <w:color w:val="000000"/>
            <w:sz w:val="20"/>
            <w:szCs w:val="20"/>
            <w:highlight w:val="yellow"/>
          </w:rPr>
          <w:t xml:space="preserve"> Bogor,</w:t>
        </w:r>
      </w:ins>
      <w:ins w:id="17" w:author="rizqya adzra" w:date="2025-01-13T11:40:00Z" w16du:dateUtc="2025-01-13T04:40:00Z">
        <w:r w:rsidR="00B20EAD">
          <w:rPr>
            <w:rFonts w:ascii="Arial" w:hAnsi="Arial" w:cs="Arial"/>
            <w:color w:val="000000"/>
            <w:sz w:val="20"/>
            <w:szCs w:val="20"/>
            <w:highlight w:val="yellow"/>
          </w:rPr>
          <w:t xml:space="preserve"> </w:t>
        </w:r>
      </w:ins>
      <w:ins w:id="18" w:author="rizqya adzra" w:date="2025-01-13T08:49:00Z" w16du:dateUtc="2025-01-13T01:49:00Z">
        <w:r w:rsidR="00183B67">
          <w:rPr>
            <w:rFonts w:ascii="Arial" w:hAnsi="Arial" w:cs="Arial"/>
            <w:color w:val="000000"/>
            <w:sz w:val="20"/>
            <w:szCs w:val="20"/>
            <w:highlight w:val="yellow"/>
          </w:rPr>
          <w:t>Jawa Barat 16915.</w:t>
        </w:r>
      </w:ins>
      <w:ins w:id="19" w:author="rizqya adzra" w:date="2025-01-13T11:31:00Z" w16du:dateUtc="2025-01-13T04:31:00Z">
        <w:r w:rsidR="00923A1D">
          <w:rPr>
            <w:rFonts w:ascii="Arial" w:hAnsi="Arial" w:cs="Arial"/>
            <w:color w:val="000000"/>
            <w:sz w:val="20"/>
            <w:szCs w:val="20"/>
            <w:highlight w:val="yellow"/>
          </w:rPr>
          <w:t xml:space="preserve"> </w:t>
        </w:r>
      </w:ins>
      <w:del w:id="20" w:author="rizqya adzra" w:date="2025-01-13T11:30:00Z" w16du:dateUtc="2025-01-13T04:30:00Z">
        <w:r w:rsidRPr="00DF09B9" w:rsidDel="00923A1D">
          <w:rPr>
            <w:rFonts w:ascii="Arial" w:hAnsi="Arial" w:cs="Arial"/>
            <w:color w:val="000000"/>
            <w:sz w:val="20"/>
            <w:szCs w:val="20"/>
            <w:highlight w:val="yellow"/>
          </w:rPr>
          <w:delText>__</w:delText>
        </w:r>
      </w:del>
      <w:r w:rsidRPr="005D6E49">
        <w:rPr>
          <w:rFonts w:ascii="Arial" w:hAnsi="Arial" w:cs="Arial"/>
          <w:sz w:val="20"/>
          <w:szCs w:val="20"/>
        </w:rPr>
        <w:t>,</w:t>
      </w:r>
      <w:r w:rsidR="004F54DB" w:rsidRPr="005D6E4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F54DB" w:rsidRPr="005D6E49">
        <w:rPr>
          <w:rFonts w:ascii="Arial" w:hAnsi="Arial" w:cs="Arial"/>
          <w:color w:val="000000"/>
          <w:sz w:val="20"/>
          <w:szCs w:val="20"/>
        </w:rPr>
        <w:t>Nomor</w:t>
      </w:r>
      <w:proofErr w:type="spellEnd"/>
      <w:r w:rsidR="004F54DB" w:rsidRPr="005D6E4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F54DB" w:rsidRPr="005D6E49">
        <w:rPr>
          <w:rFonts w:ascii="Arial" w:hAnsi="Arial" w:cs="Arial"/>
          <w:color w:val="000000"/>
          <w:sz w:val="20"/>
          <w:szCs w:val="20"/>
        </w:rPr>
        <w:t>Induk</w:t>
      </w:r>
      <w:proofErr w:type="spellEnd"/>
      <w:r w:rsidR="004F54DB" w:rsidRPr="005D6E4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F54DB" w:rsidRPr="005D6E49">
        <w:rPr>
          <w:rFonts w:ascii="Arial" w:hAnsi="Arial" w:cs="Arial"/>
          <w:color w:val="000000"/>
          <w:sz w:val="20"/>
          <w:szCs w:val="20"/>
        </w:rPr>
        <w:t>Siswa</w:t>
      </w:r>
      <w:proofErr w:type="spellEnd"/>
      <w:r w:rsidR="004F54DB" w:rsidRPr="005D6E49">
        <w:rPr>
          <w:rFonts w:ascii="Arial" w:hAnsi="Arial" w:cs="Arial"/>
          <w:color w:val="000000"/>
          <w:sz w:val="20"/>
          <w:szCs w:val="20"/>
        </w:rPr>
        <w:t>:</w:t>
      </w:r>
      <w:r w:rsidRPr="00823BA6">
        <w:t xml:space="preserve"> </w:t>
      </w:r>
      <w:r w:rsidRPr="00823BA6">
        <w:rPr>
          <w:rFonts w:ascii="Arial" w:hAnsi="Arial" w:cs="Arial"/>
          <w:color w:val="000000"/>
          <w:sz w:val="20"/>
          <w:szCs w:val="20"/>
        </w:rPr>
        <w:t>12309972</w:t>
      </w:r>
      <w:r w:rsidR="00D10A37" w:rsidRPr="005D6E49">
        <w:rPr>
          <w:rFonts w:ascii="Arial" w:hAnsi="Arial" w:cs="Arial"/>
          <w:sz w:val="20"/>
          <w:szCs w:val="20"/>
          <w:lang w:val="en-ID"/>
        </w:rPr>
        <w:t>,</w:t>
      </w:r>
      <w:r w:rsidR="004F54DB" w:rsidRPr="005D6E49">
        <w:rPr>
          <w:rFonts w:ascii="Arial" w:hAnsi="Arial" w:cs="Arial"/>
          <w:color w:val="000000"/>
          <w:sz w:val="20"/>
          <w:szCs w:val="20"/>
        </w:rPr>
        <w:t xml:space="preserve"> </w:t>
      </w:r>
      <w:r w:rsidR="008918AB" w:rsidRPr="001B1CB6">
        <w:rPr>
          <w:rFonts w:ascii="Arial" w:hAnsi="Arial" w:cs="Arial"/>
          <w:color w:val="000000"/>
          <w:sz w:val="20"/>
          <w:szCs w:val="20"/>
          <w:lang w:val="id-ID"/>
        </w:rPr>
        <w:t>NISN:</w:t>
      </w:r>
      <w:r w:rsidR="008918AB">
        <w:rPr>
          <w:rFonts w:ascii="Arial" w:hAnsi="Arial" w:cs="Arial"/>
          <w:color w:val="000000"/>
          <w:sz w:val="20"/>
          <w:szCs w:val="20"/>
          <w:lang w:val="id-ID"/>
        </w:rPr>
        <w:t xml:space="preserve"> </w:t>
      </w:r>
      <w:del w:id="21" w:author="rizqya adzra" w:date="2025-01-13T11:30:00Z" w16du:dateUtc="2025-01-13T04:30:00Z">
        <w:r w:rsidR="008918AB" w:rsidRPr="00DF09B9" w:rsidDel="00923A1D">
          <w:rPr>
            <w:rFonts w:ascii="Arial" w:hAnsi="Arial" w:cs="Arial"/>
            <w:color w:val="000000"/>
            <w:sz w:val="20"/>
            <w:szCs w:val="20"/>
            <w:highlight w:val="yellow"/>
          </w:rPr>
          <w:delText>_</w:delText>
        </w:r>
      </w:del>
      <w:ins w:id="22" w:author="rizqya adzra" w:date="2025-01-13T08:49:00Z" w16du:dateUtc="2025-01-13T01:49:00Z">
        <w:r w:rsidR="00183B67">
          <w:rPr>
            <w:rFonts w:ascii="Arial" w:hAnsi="Arial" w:cs="Arial"/>
            <w:color w:val="000000"/>
            <w:sz w:val="20"/>
            <w:szCs w:val="20"/>
            <w:highlight w:val="yellow"/>
          </w:rPr>
          <w:t>0084180697</w:t>
        </w:r>
      </w:ins>
      <w:del w:id="23" w:author="rizqya adzra" w:date="2025-01-13T11:30:00Z" w16du:dateUtc="2025-01-13T04:30:00Z">
        <w:r w:rsidR="008918AB" w:rsidRPr="00DF09B9" w:rsidDel="00923A1D">
          <w:rPr>
            <w:rFonts w:ascii="Arial" w:hAnsi="Arial" w:cs="Arial"/>
            <w:color w:val="000000"/>
            <w:sz w:val="20"/>
            <w:szCs w:val="20"/>
            <w:highlight w:val="yellow"/>
          </w:rPr>
          <w:delText>__</w:delText>
        </w:r>
      </w:del>
      <w:r w:rsidR="008918AB" w:rsidRPr="005D6E49">
        <w:rPr>
          <w:rFonts w:ascii="Arial" w:hAnsi="Arial" w:cs="Arial"/>
          <w:sz w:val="20"/>
          <w:szCs w:val="20"/>
        </w:rPr>
        <w:t>,</w:t>
      </w:r>
      <w:r w:rsidR="007F5179">
        <w:rPr>
          <w:rFonts w:ascii="Arial" w:hAnsi="Arial" w:cs="Arial"/>
          <w:sz w:val="20"/>
          <w:szCs w:val="20"/>
        </w:rPr>
        <w:t xml:space="preserve"> </w:t>
      </w:r>
      <w:r w:rsidR="004F54DB" w:rsidRPr="005D6E49">
        <w:rPr>
          <w:rFonts w:ascii="Arial" w:hAnsi="Arial" w:cs="Arial"/>
          <w:color w:val="000000"/>
          <w:sz w:val="20"/>
          <w:szCs w:val="20"/>
          <w:lang w:val="id-ID"/>
        </w:rPr>
        <w:t xml:space="preserve">bertindak untuk </w:t>
      </w:r>
      <w:r w:rsidR="004F54DB" w:rsidRPr="005D6E49">
        <w:rPr>
          <w:rFonts w:ascii="Arial" w:hAnsi="Arial" w:cs="Arial"/>
          <w:color w:val="000000"/>
          <w:sz w:val="20"/>
          <w:szCs w:val="20"/>
        </w:rPr>
        <w:t xml:space="preserve">dan </w:t>
      </w:r>
      <w:r w:rsidR="004F54DB" w:rsidRPr="005D6E49">
        <w:rPr>
          <w:rFonts w:ascii="Arial" w:hAnsi="Arial" w:cs="Arial"/>
          <w:color w:val="000000"/>
          <w:sz w:val="20"/>
          <w:szCs w:val="20"/>
          <w:lang w:val="id-ID"/>
        </w:rPr>
        <w:t>atas nama sendiri.</w:t>
      </w:r>
    </w:p>
    <w:bookmarkEnd w:id="0"/>
    <w:p w14:paraId="0EFED5CC" w14:textId="77777777" w:rsidR="00D8747D" w:rsidRDefault="00D8747D" w:rsidP="00823BA6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11B246AB" w14:textId="729D6BF3" w:rsidR="00E70377" w:rsidRDefault="00D8747D" w:rsidP="001E21A9">
      <w:pPr>
        <w:pStyle w:val="ListParagraph"/>
        <w:spacing w:after="0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 w:rsidRPr="00F632A6">
        <w:rPr>
          <w:rFonts w:ascii="Arial" w:hAnsi="Arial" w:cs="Arial"/>
          <w:color w:val="000000"/>
          <w:sz w:val="20"/>
          <w:szCs w:val="20"/>
        </w:rPr>
        <w:t>Unt</w:t>
      </w:r>
      <w:r w:rsidRPr="002B501E">
        <w:rPr>
          <w:rFonts w:ascii="Arial" w:hAnsi="Arial" w:cs="Arial"/>
          <w:color w:val="000000"/>
          <w:sz w:val="20"/>
          <w:szCs w:val="20"/>
        </w:rPr>
        <w:t xml:space="preserve">uk </w:t>
      </w:r>
      <w:proofErr w:type="spellStart"/>
      <w:r w:rsidRPr="002B501E">
        <w:rPr>
          <w:rFonts w:ascii="Arial" w:hAnsi="Arial" w:cs="Arial"/>
          <w:color w:val="000000"/>
          <w:sz w:val="20"/>
          <w:szCs w:val="20"/>
        </w:rPr>
        <w:t>selanjutnya</w:t>
      </w:r>
      <w:proofErr w:type="spellEnd"/>
      <w:r w:rsidRPr="002B501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B501E">
        <w:rPr>
          <w:rFonts w:ascii="Arial" w:hAnsi="Arial" w:cs="Arial"/>
          <w:color w:val="000000"/>
          <w:sz w:val="20"/>
          <w:szCs w:val="20"/>
        </w:rPr>
        <w:t>disebut</w:t>
      </w:r>
      <w:proofErr w:type="spellEnd"/>
      <w:r w:rsidRPr="002B501E">
        <w:rPr>
          <w:rFonts w:ascii="Arial" w:hAnsi="Arial" w:cs="Arial"/>
          <w:color w:val="000000"/>
          <w:sz w:val="20"/>
          <w:szCs w:val="20"/>
        </w:rPr>
        <w:t xml:space="preserve"> s</w:t>
      </w:r>
      <w:r w:rsidRPr="002B501E">
        <w:rPr>
          <w:rFonts w:ascii="Arial" w:hAnsi="Arial" w:cs="Arial"/>
          <w:color w:val="000000"/>
          <w:sz w:val="20"/>
          <w:szCs w:val="20"/>
          <w:lang w:val="id-ID"/>
        </w:rPr>
        <w:t xml:space="preserve">ebagai </w:t>
      </w:r>
      <w:r w:rsidR="00C609AB" w:rsidRPr="002B501E">
        <w:rPr>
          <w:rFonts w:ascii="Arial" w:hAnsi="Arial" w:cs="Arial"/>
          <w:b/>
          <w:color w:val="000000"/>
          <w:sz w:val="20"/>
          <w:szCs w:val="20"/>
          <w:lang w:val="id-ID"/>
        </w:rPr>
        <w:t>PIHAK KEDUA</w:t>
      </w:r>
      <w:r w:rsidRPr="002B501E">
        <w:rPr>
          <w:rFonts w:ascii="Arial" w:hAnsi="Arial" w:cs="Arial"/>
          <w:color w:val="000000"/>
          <w:sz w:val="20"/>
          <w:szCs w:val="20"/>
          <w:lang w:val="id-ID"/>
        </w:rPr>
        <w:t>.</w:t>
      </w:r>
    </w:p>
    <w:p w14:paraId="7F4DCA49" w14:textId="77777777" w:rsidR="00E70377" w:rsidRDefault="00E70377" w:rsidP="00276CE8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6564D40" w14:textId="77777777" w:rsidR="00E70377" w:rsidRPr="002C1864" w:rsidRDefault="00E70377" w:rsidP="00276C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C1864">
        <w:rPr>
          <w:rFonts w:ascii="Arial" w:hAnsi="Arial" w:cs="Arial"/>
          <w:b/>
          <w:bCs/>
          <w:sz w:val="20"/>
          <w:szCs w:val="20"/>
        </w:rPr>
        <w:t>PIHAK PERTAMA</w:t>
      </w:r>
      <w:r w:rsidRPr="002C1864">
        <w:rPr>
          <w:rFonts w:ascii="Arial" w:hAnsi="Arial" w:cs="Arial"/>
          <w:sz w:val="20"/>
          <w:szCs w:val="20"/>
        </w:rPr>
        <w:t xml:space="preserve"> dan </w:t>
      </w:r>
      <w:r w:rsidRPr="002C1864">
        <w:rPr>
          <w:rFonts w:ascii="Arial" w:hAnsi="Arial" w:cs="Arial"/>
          <w:b/>
          <w:bCs/>
          <w:sz w:val="20"/>
          <w:szCs w:val="20"/>
        </w:rPr>
        <w:t>PIHAK KEDUA</w:t>
      </w:r>
      <w:r w:rsidRPr="002C18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1864">
        <w:rPr>
          <w:rFonts w:ascii="Arial" w:hAnsi="Arial" w:cs="Arial"/>
          <w:sz w:val="20"/>
          <w:szCs w:val="20"/>
        </w:rPr>
        <w:t>selanjutnya</w:t>
      </w:r>
      <w:proofErr w:type="spellEnd"/>
      <w:r w:rsidRPr="002C18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1864">
        <w:rPr>
          <w:rFonts w:ascii="Arial" w:hAnsi="Arial" w:cs="Arial"/>
          <w:sz w:val="20"/>
          <w:szCs w:val="20"/>
        </w:rPr>
        <w:t>secara</w:t>
      </w:r>
      <w:proofErr w:type="spellEnd"/>
      <w:r w:rsidRPr="002C18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1864">
        <w:rPr>
          <w:rFonts w:ascii="Arial" w:hAnsi="Arial" w:cs="Arial"/>
          <w:sz w:val="20"/>
          <w:szCs w:val="20"/>
        </w:rPr>
        <w:t>bersama-sama</w:t>
      </w:r>
      <w:proofErr w:type="spellEnd"/>
      <w:r w:rsidRPr="002C18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1864">
        <w:rPr>
          <w:rFonts w:ascii="Arial" w:hAnsi="Arial" w:cs="Arial"/>
          <w:sz w:val="20"/>
          <w:szCs w:val="20"/>
        </w:rPr>
        <w:t>disebut</w:t>
      </w:r>
      <w:proofErr w:type="spellEnd"/>
      <w:r w:rsidRPr="002C18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1864">
        <w:rPr>
          <w:rFonts w:ascii="Arial" w:hAnsi="Arial" w:cs="Arial"/>
          <w:sz w:val="20"/>
          <w:szCs w:val="20"/>
        </w:rPr>
        <w:t>sebagai</w:t>
      </w:r>
      <w:proofErr w:type="spellEnd"/>
      <w:r w:rsidRPr="002C1864">
        <w:rPr>
          <w:rFonts w:ascii="Arial" w:hAnsi="Arial" w:cs="Arial"/>
          <w:sz w:val="20"/>
          <w:szCs w:val="20"/>
        </w:rPr>
        <w:t xml:space="preserve"> “</w:t>
      </w:r>
      <w:r w:rsidRPr="002C1864">
        <w:rPr>
          <w:rFonts w:ascii="Arial" w:hAnsi="Arial" w:cs="Arial"/>
          <w:b/>
          <w:sz w:val="20"/>
          <w:szCs w:val="20"/>
        </w:rPr>
        <w:t>PARA PIHAK</w:t>
      </w:r>
      <w:r w:rsidRPr="002C1864">
        <w:rPr>
          <w:rFonts w:ascii="Arial" w:hAnsi="Arial" w:cs="Arial"/>
          <w:sz w:val="20"/>
          <w:szCs w:val="20"/>
        </w:rPr>
        <w:t xml:space="preserve">” dan </w:t>
      </w:r>
      <w:proofErr w:type="spellStart"/>
      <w:r w:rsidRPr="002C1864">
        <w:rPr>
          <w:rFonts w:ascii="Arial" w:hAnsi="Arial" w:cs="Arial"/>
          <w:sz w:val="20"/>
          <w:szCs w:val="20"/>
        </w:rPr>
        <w:t>secara</w:t>
      </w:r>
      <w:proofErr w:type="spellEnd"/>
      <w:r w:rsidRPr="002C18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1864">
        <w:rPr>
          <w:rFonts w:ascii="Arial" w:hAnsi="Arial" w:cs="Arial"/>
          <w:sz w:val="20"/>
          <w:szCs w:val="20"/>
        </w:rPr>
        <w:t>sendiri-sendiri</w:t>
      </w:r>
      <w:proofErr w:type="spellEnd"/>
      <w:r w:rsidRPr="002C18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1864">
        <w:rPr>
          <w:rFonts w:ascii="Arial" w:hAnsi="Arial" w:cs="Arial"/>
          <w:sz w:val="20"/>
          <w:szCs w:val="20"/>
        </w:rPr>
        <w:t>dapat</w:t>
      </w:r>
      <w:proofErr w:type="spellEnd"/>
      <w:r w:rsidRPr="002C18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1864">
        <w:rPr>
          <w:rFonts w:ascii="Arial" w:hAnsi="Arial" w:cs="Arial"/>
          <w:sz w:val="20"/>
          <w:szCs w:val="20"/>
        </w:rPr>
        <w:t>disebut</w:t>
      </w:r>
      <w:proofErr w:type="spellEnd"/>
      <w:r w:rsidRPr="002C18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1864">
        <w:rPr>
          <w:rFonts w:ascii="Arial" w:hAnsi="Arial" w:cs="Arial"/>
          <w:sz w:val="20"/>
          <w:szCs w:val="20"/>
        </w:rPr>
        <w:t>sebagai</w:t>
      </w:r>
      <w:proofErr w:type="spellEnd"/>
      <w:r w:rsidRPr="002C1864">
        <w:rPr>
          <w:rFonts w:ascii="Arial" w:hAnsi="Arial" w:cs="Arial"/>
          <w:sz w:val="20"/>
          <w:szCs w:val="20"/>
        </w:rPr>
        <w:t xml:space="preserve"> “</w:t>
      </w:r>
      <w:r w:rsidRPr="002C1864">
        <w:rPr>
          <w:rFonts w:ascii="Arial" w:hAnsi="Arial" w:cs="Arial"/>
          <w:b/>
          <w:sz w:val="20"/>
          <w:szCs w:val="20"/>
        </w:rPr>
        <w:t>PIHAK</w:t>
      </w:r>
      <w:r w:rsidRPr="002C1864">
        <w:rPr>
          <w:rFonts w:ascii="Arial" w:hAnsi="Arial" w:cs="Arial"/>
          <w:sz w:val="20"/>
          <w:szCs w:val="20"/>
        </w:rPr>
        <w:t>”.</w:t>
      </w:r>
      <w:r>
        <w:rPr>
          <w:rFonts w:ascii="Arial" w:hAnsi="Arial" w:cs="Arial"/>
          <w:sz w:val="20"/>
          <w:szCs w:val="20"/>
        </w:rPr>
        <w:t xml:space="preserve"> </w:t>
      </w:r>
      <w:r w:rsidRPr="002C1864">
        <w:rPr>
          <w:rFonts w:ascii="Arial" w:hAnsi="Arial" w:cs="Arial"/>
          <w:sz w:val="20"/>
          <w:szCs w:val="20"/>
        </w:rPr>
        <w:t xml:space="preserve">Para </w:t>
      </w:r>
      <w:proofErr w:type="spellStart"/>
      <w:r>
        <w:rPr>
          <w:rFonts w:ascii="Arial" w:hAnsi="Arial" w:cs="Arial"/>
          <w:sz w:val="20"/>
          <w:szCs w:val="20"/>
        </w:rPr>
        <w:t>P</w:t>
      </w:r>
      <w:r w:rsidRPr="002C1864">
        <w:rPr>
          <w:rFonts w:ascii="Arial" w:hAnsi="Arial" w:cs="Arial"/>
          <w:sz w:val="20"/>
          <w:szCs w:val="20"/>
        </w:rPr>
        <w:t>ihak</w:t>
      </w:r>
      <w:proofErr w:type="spellEnd"/>
      <w:r w:rsidRPr="002C18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1864">
        <w:rPr>
          <w:rFonts w:ascii="Arial" w:hAnsi="Arial" w:cs="Arial"/>
          <w:sz w:val="20"/>
          <w:szCs w:val="20"/>
        </w:rPr>
        <w:t>menerangkan</w:t>
      </w:r>
      <w:proofErr w:type="spellEnd"/>
      <w:r w:rsidRPr="002C1864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</w:t>
      </w:r>
      <w:r w:rsidRPr="002C1864">
        <w:rPr>
          <w:rFonts w:ascii="Arial" w:hAnsi="Arial" w:cs="Arial"/>
          <w:sz w:val="20"/>
          <w:szCs w:val="20"/>
        </w:rPr>
        <w:t>lebih</w:t>
      </w:r>
      <w:proofErr w:type="spellEnd"/>
      <w:r w:rsidRPr="002C18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1864">
        <w:rPr>
          <w:rFonts w:ascii="Arial" w:hAnsi="Arial" w:cs="Arial"/>
          <w:sz w:val="20"/>
          <w:szCs w:val="20"/>
        </w:rPr>
        <w:t>dahulu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hal-hal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sebagai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berikut</w:t>
      </w:r>
      <w:proofErr w:type="spellEnd"/>
      <w:r w:rsidRPr="002C1864">
        <w:rPr>
          <w:rFonts w:ascii="Arial" w:hAnsi="Arial" w:cs="Arial"/>
          <w:sz w:val="20"/>
          <w:szCs w:val="20"/>
        </w:rPr>
        <w:t xml:space="preserve">: </w:t>
      </w:r>
    </w:p>
    <w:p w14:paraId="17DE7E79" w14:textId="77777777" w:rsidR="00E70377" w:rsidRDefault="00E70377" w:rsidP="00276CE8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4DA6A2DA" w14:textId="3EE276AC" w:rsidR="00E70377" w:rsidRDefault="00E70377" w:rsidP="00276CE8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FD5D45">
        <w:rPr>
          <w:rFonts w:ascii="Arial" w:hAnsi="Arial" w:cs="Arial"/>
          <w:sz w:val="20"/>
          <w:szCs w:val="20"/>
        </w:rPr>
        <w:t>Bahwa</w:t>
      </w:r>
      <w:proofErr w:type="spellEnd"/>
      <w:r w:rsidRPr="00FD5D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5D45">
        <w:rPr>
          <w:rFonts w:ascii="Arial" w:hAnsi="Arial" w:cs="Arial"/>
          <w:sz w:val="20"/>
          <w:szCs w:val="20"/>
        </w:rPr>
        <w:t>Pihak</w:t>
      </w:r>
      <w:proofErr w:type="spellEnd"/>
      <w:r w:rsidRPr="00FD5D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5D45">
        <w:rPr>
          <w:rFonts w:ascii="Arial" w:hAnsi="Arial" w:cs="Arial"/>
          <w:sz w:val="20"/>
          <w:szCs w:val="20"/>
        </w:rPr>
        <w:t>Pertama</w:t>
      </w:r>
      <w:proofErr w:type="spellEnd"/>
      <w:r w:rsidRPr="00FD5D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5D45">
        <w:rPr>
          <w:rFonts w:ascii="Arial" w:hAnsi="Arial" w:cs="Arial"/>
          <w:sz w:val="20"/>
          <w:szCs w:val="20"/>
        </w:rPr>
        <w:t>menerima</w:t>
      </w:r>
      <w:proofErr w:type="spellEnd"/>
      <w:r w:rsidRPr="00FD5D4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PKL “</w:t>
      </w:r>
      <w:proofErr w:type="spellStart"/>
      <w:r>
        <w:rPr>
          <w:rFonts w:ascii="Arial" w:hAnsi="Arial" w:cs="Arial"/>
          <w:sz w:val="20"/>
          <w:szCs w:val="20"/>
        </w:rPr>
        <w:t>Praktik</w:t>
      </w:r>
      <w:proofErr w:type="spellEnd"/>
      <w:r>
        <w:rPr>
          <w:rFonts w:ascii="Arial" w:hAnsi="Arial" w:cs="Arial"/>
          <w:sz w:val="20"/>
          <w:szCs w:val="20"/>
        </w:rPr>
        <w:t xml:space="preserve"> Kerja </w:t>
      </w:r>
      <w:proofErr w:type="spellStart"/>
      <w:r>
        <w:rPr>
          <w:rFonts w:ascii="Arial" w:hAnsi="Arial" w:cs="Arial"/>
          <w:sz w:val="20"/>
          <w:szCs w:val="20"/>
        </w:rPr>
        <w:t>Lapangan</w:t>
      </w:r>
      <w:proofErr w:type="spellEnd"/>
      <w:r>
        <w:rPr>
          <w:rFonts w:ascii="Arial" w:hAnsi="Arial" w:cs="Arial"/>
          <w:sz w:val="20"/>
          <w:szCs w:val="20"/>
        </w:rPr>
        <w:t>”</w:t>
      </w:r>
      <w:r w:rsidRPr="00FD5D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5D45">
        <w:rPr>
          <w:rFonts w:ascii="Arial" w:hAnsi="Arial" w:cs="Arial"/>
          <w:sz w:val="20"/>
          <w:szCs w:val="20"/>
        </w:rPr>
        <w:t>bagi</w:t>
      </w:r>
      <w:proofErr w:type="spellEnd"/>
      <w:r w:rsidRPr="00FD5D45">
        <w:rPr>
          <w:rFonts w:ascii="Arial" w:hAnsi="Arial" w:cs="Arial"/>
          <w:sz w:val="20"/>
          <w:szCs w:val="20"/>
        </w:rPr>
        <w:t xml:space="preserve"> mereka yang </w:t>
      </w:r>
      <w:proofErr w:type="spellStart"/>
      <w:r w:rsidRPr="00FD5D45">
        <w:rPr>
          <w:rFonts w:ascii="Arial" w:hAnsi="Arial" w:cs="Arial"/>
          <w:sz w:val="20"/>
          <w:szCs w:val="20"/>
        </w:rPr>
        <w:t>ingin</w:t>
      </w:r>
      <w:proofErr w:type="spellEnd"/>
      <w:r w:rsidRPr="00FD5D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5D45">
        <w:rPr>
          <w:rFonts w:ascii="Arial" w:hAnsi="Arial" w:cs="Arial"/>
          <w:sz w:val="20"/>
          <w:szCs w:val="20"/>
        </w:rPr>
        <w:t>mendapatkan</w:t>
      </w:r>
      <w:proofErr w:type="spellEnd"/>
      <w:r w:rsidRPr="00FD5D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5D45">
        <w:rPr>
          <w:rFonts w:ascii="Arial" w:hAnsi="Arial" w:cs="Arial"/>
          <w:sz w:val="20"/>
          <w:szCs w:val="20"/>
        </w:rPr>
        <w:t>pengetahuan</w:t>
      </w:r>
      <w:proofErr w:type="spellEnd"/>
      <w:r w:rsidRPr="00FD5D45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mengenai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5D45">
        <w:rPr>
          <w:rFonts w:ascii="Arial" w:hAnsi="Arial" w:cs="Arial"/>
          <w:sz w:val="20"/>
          <w:szCs w:val="20"/>
        </w:rPr>
        <w:t>keterampilan</w:t>
      </w:r>
      <w:proofErr w:type="spellEnd"/>
      <w:r w:rsidRPr="00FD5D4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D5D45">
        <w:rPr>
          <w:rFonts w:ascii="Arial" w:hAnsi="Arial" w:cs="Arial"/>
          <w:sz w:val="20"/>
          <w:szCs w:val="20"/>
        </w:rPr>
        <w:t>perilaku</w:t>
      </w:r>
      <w:proofErr w:type="spellEnd"/>
      <w:r w:rsidRPr="00FD5D45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FD5D45">
        <w:rPr>
          <w:rFonts w:ascii="Arial" w:hAnsi="Arial" w:cs="Arial"/>
          <w:sz w:val="20"/>
          <w:szCs w:val="20"/>
        </w:rPr>
        <w:t>sikap</w:t>
      </w:r>
      <w:proofErr w:type="spellEnd"/>
      <w:r w:rsidRPr="00FD5D45">
        <w:rPr>
          <w:rFonts w:ascii="Arial" w:hAnsi="Arial" w:cs="Arial"/>
          <w:sz w:val="20"/>
          <w:szCs w:val="20"/>
        </w:rPr>
        <w:t xml:space="preserve"> kerja.</w:t>
      </w:r>
    </w:p>
    <w:p w14:paraId="0CC25632" w14:textId="77777777" w:rsidR="00E70377" w:rsidRDefault="00E70377" w:rsidP="00276CE8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16717D34" w14:textId="068F5173" w:rsidR="00E70377" w:rsidRPr="00FD5D45" w:rsidRDefault="00E70377" w:rsidP="00276CE8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sz w:val="20"/>
          <w:szCs w:val="20"/>
        </w:rPr>
      </w:pPr>
      <w:bookmarkStart w:id="24" w:name="_Hlk80554066"/>
      <w:proofErr w:type="spellStart"/>
      <w:r w:rsidRPr="00FD5D45">
        <w:rPr>
          <w:rFonts w:ascii="Arial" w:hAnsi="Arial" w:cs="Arial"/>
          <w:sz w:val="20"/>
          <w:szCs w:val="20"/>
        </w:rPr>
        <w:t>Bahwa</w:t>
      </w:r>
      <w:proofErr w:type="spellEnd"/>
      <w:r w:rsidRPr="00FD5D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5D45">
        <w:rPr>
          <w:rFonts w:ascii="Arial" w:hAnsi="Arial" w:cs="Arial"/>
          <w:sz w:val="20"/>
          <w:szCs w:val="20"/>
        </w:rPr>
        <w:t>Pihak</w:t>
      </w:r>
      <w:proofErr w:type="spellEnd"/>
      <w:r w:rsidRPr="00FD5D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5D45">
        <w:rPr>
          <w:rFonts w:ascii="Arial" w:hAnsi="Arial" w:cs="Arial"/>
          <w:sz w:val="20"/>
          <w:szCs w:val="20"/>
        </w:rPr>
        <w:t>Kedua</w:t>
      </w:r>
      <w:proofErr w:type="spellEnd"/>
      <w:r w:rsidRPr="00FD5D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5D45">
        <w:rPr>
          <w:rFonts w:ascii="Arial" w:hAnsi="Arial" w:cs="Arial"/>
          <w:sz w:val="20"/>
          <w:szCs w:val="20"/>
        </w:rPr>
        <w:t>ingin</w:t>
      </w:r>
      <w:proofErr w:type="spellEnd"/>
      <w:r w:rsidRPr="00FD5D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5D45">
        <w:rPr>
          <w:rFonts w:ascii="Arial" w:hAnsi="Arial" w:cs="Arial"/>
          <w:sz w:val="20"/>
          <w:szCs w:val="20"/>
        </w:rPr>
        <w:t>mencari</w:t>
      </w:r>
      <w:proofErr w:type="spellEnd"/>
      <w:r w:rsidRPr="00FD5D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5D45">
        <w:rPr>
          <w:rFonts w:ascii="Arial" w:hAnsi="Arial" w:cs="Arial"/>
          <w:sz w:val="20"/>
          <w:szCs w:val="20"/>
        </w:rPr>
        <w:t>pengalaman</w:t>
      </w:r>
      <w:proofErr w:type="spellEnd"/>
      <w:r w:rsidRPr="00FD5D4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D5D45">
        <w:rPr>
          <w:rFonts w:ascii="Arial" w:hAnsi="Arial" w:cs="Arial"/>
          <w:sz w:val="20"/>
          <w:szCs w:val="20"/>
        </w:rPr>
        <w:t>pengetahuan</w:t>
      </w:r>
      <w:proofErr w:type="spellEnd"/>
      <w:r w:rsidRPr="00FD5D4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D5D45">
        <w:rPr>
          <w:rFonts w:ascii="Arial" w:hAnsi="Arial" w:cs="Arial"/>
          <w:sz w:val="20"/>
          <w:szCs w:val="20"/>
        </w:rPr>
        <w:t>keterampilan</w:t>
      </w:r>
      <w:proofErr w:type="spellEnd"/>
      <w:r w:rsidRPr="00FD5D4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D5D45">
        <w:rPr>
          <w:rFonts w:ascii="Arial" w:hAnsi="Arial" w:cs="Arial"/>
          <w:sz w:val="20"/>
          <w:szCs w:val="20"/>
        </w:rPr>
        <w:t>perilaku</w:t>
      </w:r>
      <w:proofErr w:type="spellEnd"/>
      <w:r w:rsidRPr="00FD5D45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FD5D45">
        <w:rPr>
          <w:rFonts w:ascii="Arial" w:hAnsi="Arial" w:cs="Arial"/>
          <w:sz w:val="20"/>
          <w:szCs w:val="20"/>
        </w:rPr>
        <w:t>sikap</w:t>
      </w:r>
      <w:proofErr w:type="spellEnd"/>
      <w:r w:rsidRPr="00FD5D45">
        <w:rPr>
          <w:rFonts w:ascii="Arial" w:hAnsi="Arial" w:cs="Arial"/>
          <w:sz w:val="20"/>
          <w:szCs w:val="20"/>
        </w:rPr>
        <w:t xml:space="preserve"> kerja, oleh </w:t>
      </w:r>
      <w:proofErr w:type="spellStart"/>
      <w:r w:rsidRPr="00FD5D45">
        <w:rPr>
          <w:rFonts w:ascii="Arial" w:hAnsi="Arial" w:cs="Arial"/>
          <w:sz w:val="20"/>
          <w:szCs w:val="20"/>
        </w:rPr>
        <w:t>karena</w:t>
      </w:r>
      <w:proofErr w:type="spellEnd"/>
      <w:r w:rsidRPr="00FD5D45">
        <w:rPr>
          <w:rFonts w:ascii="Arial" w:hAnsi="Arial" w:cs="Arial"/>
          <w:sz w:val="20"/>
          <w:szCs w:val="20"/>
        </w:rPr>
        <w:t xml:space="preserve"> itu </w:t>
      </w:r>
      <w:proofErr w:type="spellStart"/>
      <w:r w:rsidRPr="00FD5D45">
        <w:rPr>
          <w:rFonts w:ascii="Arial" w:hAnsi="Arial" w:cs="Arial"/>
          <w:sz w:val="20"/>
          <w:szCs w:val="20"/>
        </w:rPr>
        <w:t>Pihak</w:t>
      </w:r>
      <w:proofErr w:type="spellEnd"/>
      <w:r w:rsidRPr="00FD5D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5D45">
        <w:rPr>
          <w:rFonts w:ascii="Arial" w:hAnsi="Arial" w:cs="Arial"/>
          <w:sz w:val="20"/>
          <w:szCs w:val="20"/>
        </w:rPr>
        <w:t>Kedua</w:t>
      </w:r>
      <w:proofErr w:type="spellEnd"/>
      <w:r w:rsidRPr="00FD5D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5D45">
        <w:rPr>
          <w:rFonts w:ascii="Arial" w:hAnsi="Arial" w:cs="Arial"/>
          <w:sz w:val="20"/>
          <w:szCs w:val="20"/>
        </w:rPr>
        <w:t>mengajukan</w:t>
      </w:r>
      <w:proofErr w:type="spellEnd"/>
      <w:r w:rsidRPr="00FD5D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5D45">
        <w:rPr>
          <w:rFonts w:ascii="Arial" w:hAnsi="Arial" w:cs="Arial"/>
          <w:sz w:val="20"/>
          <w:szCs w:val="20"/>
        </w:rPr>
        <w:t>diri</w:t>
      </w:r>
      <w:proofErr w:type="spellEnd"/>
      <w:r w:rsidRPr="00FD5D45">
        <w:rPr>
          <w:rFonts w:ascii="Arial" w:hAnsi="Arial" w:cs="Arial"/>
          <w:sz w:val="20"/>
          <w:szCs w:val="20"/>
        </w:rPr>
        <w:t xml:space="preserve"> </w:t>
      </w:r>
      <w:r w:rsidR="005D5B30">
        <w:rPr>
          <w:rFonts w:ascii="Arial" w:hAnsi="Arial" w:cs="Arial"/>
          <w:sz w:val="20"/>
          <w:szCs w:val="20"/>
        </w:rPr>
        <w:t xml:space="preserve">untuk </w:t>
      </w:r>
      <w:proofErr w:type="spellStart"/>
      <w:r w:rsidR="005D5B30">
        <w:rPr>
          <w:rFonts w:ascii="Arial" w:hAnsi="Arial" w:cs="Arial"/>
          <w:sz w:val="20"/>
          <w:szCs w:val="20"/>
        </w:rPr>
        <w:t>melaksanakan</w:t>
      </w:r>
      <w:proofErr w:type="spellEnd"/>
      <w:r w:rsidRPr="00FD5D4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PKL</w:t>
      </w:r>
      <w:r w:rsidRPr="00FD5D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5D45">
        <w:rPr>
          <w:rFonts w:ascii="Arial" w:hAnsi="Arial" w:cs="Arial"/>
          <w:sz w:val="20"/>
          <w:szCs w:val="20"/>
        </w:rPr>
        <w:t>kepada</w:t>
      </w:r>
      <w:proofErr w:type="spellEnd"/>
      <w:r w:rsidRPr="00FD5D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5D45">
        <w:rPr>
          <w:rFonts w:ascii="Arial" w:hAnsi="Arial" w:cs="Arial"/>
          <w:sz w:val="20"/>
          <w:szCs w:val="20"/>
        </w:rPr>
        <w:t>Pihak</w:t>
      </w:r>
      <w:proofErr w:type="spellEnd"/>
      <w:r w:rsidRPr="00FD5D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5D45">
        <w:rPr>
          <w:rFonts w:ascii="Arial" w:hAnsi="Arial" w:cs="Arial"/>
          <w:sz w:val="20"/>
          <w:szCs w:val="20"/>
        </w:rPr>
        <w:t>Pertama</w:t>
      </w:r>
      <w:bookmarkEnd w:id="24"/>
      <w:proofErr w:type="spellEnd"/>
      <w:r w:rsidRPr="00FD5D45">
        <w:rPr>
          <w:rFonts w:ascii="Arial" w:hAnsi="Arial" w:cs="Arial"/>
          <w:sz w:val="20"/>
          <w:szCs w:val="20"/>
        </w:rPr>
        <w:t xml:space="preserve"> sesuai dengan </w:t>
      </w:r>
      <w:r w:rsidR="000501A0">
        <w:rPr>
          <w:rFonts w:ascii="Arial" w:hAnsi="Arial" w:cs="Arial"/>
          <w:b/>
          <w:bCs/>
          <w:i/>
          <w:iCs/>
          <w:sz w:val="20"/>
          <w:szCs w:val="20"/>
        </w:rPr>
        <w:t>S</w:t>
      </w:r>
      <w:r w:rsidRPr="00987252">
        <w:rPr>
          <w:rFonts w:ascii="Arial" w:hAnsi="Arial" w:cs="Arial"/>
          <w:b/>
          <w:bCs/>
          <w:i/>
          <w:iCs/>
          <w:sz w:val="20"/>
          <w:szCs w:val="20"/>
        </w:rPr>
        <w:t xml:space="preserve">urat </w:t>
      </w:r>
      <w:proofErr w:type="spellStart"/>
      <w:r w:rsidRPr="00987252">
        <w:rPr>
          <w:rFonts w:ascii="Arial" w:hAnsi="Arial" w:cs="Arial"/>
          <w:b/>
          <w:bCs/>
          <w:i/>
          <w:iCs/>
          <w:sz w:val="20"/>
          <w:szCs w:val="20"/>
        </w:rPr>
        <w:t>Permohonan</w:t>
      </w:r>
      <w:proofErr w:type="spellEnd"/>
      <w:r w:rsidRPr="00987252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987252">
        <w:rPr>
          <w:rFonts w:ascii="Arial" w:hAnsi="Arial" w:cs="Arial"/>
          <w:b/>
          <w:bCs/>
          <w:i/>
          <w:iCs/>
          <w:sz w:val="20"/>
          <w:szCs w:val="20"/>
        </w:rPr>
        <w:t>Prakt</w:t>
      </w:r>
      <w:r w:rsidR="005B793D" w:rsidRPr="00987252">
        <w:rPr>
          <w:rFonts w:ascii="Arial" w:hAnsi="Arial" w:cs="Arial"/>
          <w:b/>
          <w:bCs/>
          <w:i/>
          <w:iCs/>
          <w:sz w:val="20"/>
          <w:szCs w:val="20"/>
        </w:rPr>
        <w:t>i</w:t>
      </w:r>
      <w:r w:rsidRPr="00987252">
        <w:rPr>
          <w:rFonts w:ascii="Arial" w:hAnsi="Arial" w:cs="Arial"/>
          <w:b/>
          <w:bCs/>
          <w:i/>
          <w:iCs/>
          <w:sz w:val="20"/>
          <w:szCs w:val="20"/>
        </w:rPr>
        <w:t>k</w:t>
      </w:r>
      <w:proofErr w:type="spellEnd"/>
      <w:r w:rsidRPr="00987252">
        <w:rPr>
          <w:rFonts w:ascii="Arial" w:hAnsi="Arial" w:cs="Arial"/>
          <w:b/>
          <w:bCs/>
          <w:i/>
          <w:iCs/>
          <w:sz w:val="20"/>
          <w:szCs w:val="20"/>
        </w:rPr>
        <w:t xml:space="preserve"> Kerja </w:t>
      </w:r>
      <w:proofErr w:type="spellStart"/>
      <w:r w:rsidRPr="00987252">
        <w:rPr>
          <w:rFonts w:ascii="Arial" w:hAnsi="Arial" w:cs="Arial"/>
          <w:b/>
          <w:bCs/>
          <w:i/>
          <w:iCs/>
          <w:sz w:val="20"/>
          <w:szCs w:val="20"/>
        </w:rPr>
        <w:t>Lapangan</w:t>
      </w:r>
      <w:proofErr w:type="spellEnd"/>
      <w:r w:rsidRPr="00987252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987252">
        <w:rPr>
          <w:rFonts w:ascii="Arial" w:hAnsi="Arial" w:cs="Arial"/>
          <w:b/>
          <w:bCs/>
          <w:i/>
          <w:iCs/>
          <w:sz w:val="20"/>
          <w:szCs w:val="20"/>
        </w:rPr>
        <w:t>bagi</w:t>
      </w:r>
      <w:proofErr w:type="spellEnd"/>
      <w:r w:rsidRPr="00987252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 w:rsidR="00A9271A" w:rsidRPr="00987252">
        <w:rPr>
          <w:rFonts w:ascii="Arial" w:hAnsi="Arial" w:cs="Arial"/>
          <w:b/>
          <w:bCs/>
          <w:i/>
          <w:iCs/>
          <w:sz w:val="20"/>
          <w:szCs w:val="20"/>
        </w:rPr>
        <w:t>Pelajar</w:t>
      </w:r>
      <w:proofErr w:type="spellEnd"/>
      <w:r w:rsidR="00A9271A" w:rsidRPr="00987252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442808">
        <w:rPr>
          <w:rFonts w:ascii="Arial" w:hAnsi="Arial" w:cs="Arial"/>
          <w:b/>
          <w:bCs/>
          <w:i/>
          <w:iCs/>
          <w:sz w:val="20"/>
          <w:szCs w:val="20"/>
        </w:rPr>
        <w:t xml:space="preserve">SMK </w:t>
      </w:r>
      <w:proofErr w:type="spellStart"/>
      <w:r w:rsidR="00442808">
        <w:rPr>
          <w:rFonts w:ascii="Arial" w:hAnsi="Arial" w:cs="Arial"/>
          <w:b/>
          <w:bCs/>
          <w:i/>
          <w:iCs/>
          <w:sz w:val="20"/>
          <w:szCs w:val="20"/>
        </w:rPr>
        <w:t>Wikrama</w:t>
      </w:r>
      <w:proofErr w:type="spellEnd"/>
      <w:r w:rsidR="00442808">
        <w:rPr>
          <w:rFonts w:ascii="Arial" w:hAnsi="Arial" w:cs="Arial"/>
          <w:b/>
          <w:bCs/>
          <w:i/>
          <w:iCs/>
          <w:sz w:val="20"/>
          <w:szCs w:val="20"/>
        </w:rPr>
        <w:t xml:space="preserve"> Bogor</w:t>
      </w:r>
      <w:r w:rsidRPr="00987252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5B793D" w:rsidRPr="00987252">
        <w:rPr>
          <w:rFonts w:ascii="Arial" w:hAnsi="Arial" w:cs="Arial"/>
          <w:b/>
          <w:bCs/>
          <w:i/>
          <w:iCs/>
          <w:sz w:val="20"/>
          <w:szCs w:val="20"/>
        </w:rPr>
        <w:t xml:space="preserve">dengan </w:t>
      </w:r>
      <w:proofErr w:type="spellStart"/>
      <w:r w:rsidRPr="00987252">
        <w:rPr>
          <w:rFonts w:ascii="Arial" w:hAnsi="Arial" w:cs="Arial"/>
          <w:b/>
          <w:bCs/>
          <w:i/>
          <w:iCs/>
          <w:sz w:val="20"/>
          <w:szCs w:val="20"/>
        </w:rPr>
        <w:t>nomor</w:t>
      </w:r>
      <w:proofErr w:type="spellEnd"/>
      <w:r w:rsidRPr="00987252">
        <w:rPr>
          <w:rFonts w:ascii="Arial" w:hAnsi="Arial" w:cs="Arial"/>
          <w:b/>
          <w:bCs/>
          <w:i/>
          <w:iCs/>
          <w:sz w:val="20"/>
          <w:szCs w:val="20"/>
        </w:rPr>
        <w:t xml:space="preserve">: </w:t>
      </w:r>
      <w:r w:rsidR="00954E3A" w:rsidRPr="00954E3A">
        <w:rPr>
          <w:rFonts w:ascii="Arial" w:hAnsi="Arial" w:cs="Arial"/>
          <w:b/>
          <w:bCs/>
          <w:i/>
          <w:iCs/>
          <w:sz w:val="20"/>
          <w:szCs w:val="20"/>
        </w:rPr>
        <w:t xml:space="preserve">421.5/0266/SMK </w:t>
      </w:r>
      <w:proofErr w:type="spellStart"/>
      <w:r w:rsidR="00954E3A" w:rsidRPr="00954E3A">
        <w:rPr>
          <w:rFonts w:ascii="Arial" w:hAnsi="Arial" w:cs="Arial"/>
          <w:b/>
          <w:bCs/>
          <w:i/>
          <w:iCs/>
          <w:sz w:val="20"/>
          <w:szCs w:val="20"/>
        </w:rPr>
        <w:t>Wikrama</w:t>
      </w:r>
      <w:proofErr w:type="spellEnd"/>
      <w:r w:rsidR="00954E3A" w:rsidRPr="00954E3A">
        <w:rPr>
          <w:rFonts w:ascii="Arial" w:hAnsi="Arial" w:cs="Arial"/>
          <w:b/>
          <w:bCs/>
          <w:i/>
          <w:iCs/>
          <w:sz w:val="20"/>
          <w:szCs w:val="20"/>
        </w:rPr>
        <w:t>/I/2025</w:t>
      </w:r>
      <w:r w:rsidR="009F09C9" w:rsidRPr="00987252">
        <w:rPr>
          <w:rFonts w:ascii="Arial" w:hAnsi="Arial" w:cs="Arial"/>
          <w:b/>
          <w:bCs/>
          <w:i/>
          <w:iCs/>
          <w:sz w:val="20"/>
          <w:szCs w:val="20"/>
        </w:rPr>
        <w:t xml:space="preserve">, </w:t>
      </w:r>
      <w:proofErr w:type="spellStart"/>
      <w:r w:rsidRPr="00987252">
        <w:rPr>
          <w:rFonts w:ascii="Arial" w:hAnsi="Arial" w:cs="Arial"/>
          <w:b/>
          <w:bCs/>
          <w:i/>
          <w:iCs/>
          <w:sz w:val="20"/>
          <w:szCs w:val="20"/>
        </w:rPr>
        <w:t>tanggal</w:t>
      </w:r>
      <w:proofErr w:type="spellEnd"/>
      <w:r w:rsidRPr="00987252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954E3A">
        <w:rPr>
          <w:rFonts w:ascii="Arial" w:hAnsi="Arial" w:cs="Arial"/>
          <w:b/>
          <w:bCs/>
          <w:i/>
          <w:iCs/>
          <w:sz w:val="20"/>
          <w:szCs w:val="20"/>
        </w:rPr>
        <w:t>9</w:t>
      </w:r>
      <w:r w:rsidR="00583EED" w:rsidRPr="00987252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954E3A">
        <w:rPr>
          <w:rFonts w:ascii="Arial" w:hAnsi="Arial" w:cs="Arial"/>
          <w:b/>
          <w:bCs/>
          <w:i/>
          <w:iCs/>
          <w:sz w:val="20"/>
          <w:szCs w:val="20"/>
        </w:rPr>
        <w:t>Januari 2025</w:t>
      </w:r>
      <w:r w:rsidR="009F09C9" w:rsidRPr="00987252">
        <w:rPr>
          <w:rFonts w:ascii="Arial" w:hAnsi="Arial" w:cs="Arial"/>
          <w:b/>
          <w:bCs/>
          <w:i/>
          <w:iCs/>
          <w:sz w:val="20"/>
          <w:szCs w:val="20"/>
        </w:rPr>
        <w:t xml:space="preserve">, </w:t>
      </w:r>
      <w:r w:rsidR="005B385C">
        <w:rPr>
          <w:rFonts w:ascii="Arial" w:hAnsi="Arial" w:cs="Arial"/>
          <w:b/>
          <w:bCs/>
          <w:i/>
          <w:iCs/>
          <w:sz w:val="20"/>
          <w:szCs w:val="20"/>
        </w:rPr>
        <w:t>Jurusan</w:t>
      </w:r>
      <w:r w:rsidR="009F09C9" w:rsidRPr="00987252">
        <w:rPr>
          <w:rFonts w:ascii="Arial" w:hAnsi="Arial" w:cs="Arial"/>
          <w:b/>
          <w:bCs/>
          <w:i/>
          <w:iCs/>
          <w:sz w:val="20"/>
          <w:szCs w:val="20"/>
        </w:rPr>
        <w:t>:</w:t>
      </w:r>
      <w:r w:rsidR="00583EED" w:rsidRPr="00987252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 w:rsidR="005B385C" w:rsidRPr="005B385C">
        <w:rPr>
          <w:rFonts w:ascii="Arial" w:hAnsi="Arial" w:cs="Arial"/>
          <w:b/>
          <w:bCs/>
          <w:i/>
          <w:iCs/>
          <w:sz w:val="20"/>
          <w:szCs w:val="20"/>
        </w:rPr>
        <w:t>Pengembangan</w:t>
      </w:r>
      <w:proofErr w:type="spellEnd"/>
      <w:r w:rsidR="005B385C" w:rsidRPr="005B385C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 w:rsidR="005B385C" w:rsidRPr="005B385C">
        <w:rPr>
          <w:rFonts w:ascii="Arial" w:hAnsi="Arial" w:cs="Arial"/>
          <w:b/>
          <w:bCs/>
          <w:i/>
          <w:iCs/>
          <w:sz w:val="20"/>
          <w:szCs w:val="20"/>
        </w:rPr>
        <w:t>Perangkat</w:t>
      </w:r>
      <w:proofErr w:type="spellEnd"/>
      <w:r w:rsidR="005B385C" w:rsidRPr="005B385C">
        <w:rPr>
          <w:rFonts w:ascii="Arial" w:hAnsi="Arial" w:cs="Arial"/>
          <w:b/>
          <w:bCs/>
          <w:i/>
          <w:iCs/>
          <w:sz w:val="20"/>
          <w:szCs w:val="20"/>
        </w:rPr>
        <w:t xml:space="preserve"> Lunak dan </w:t>
      </w:r>
      <w:proofErr w:type="spellStart"/>
      <w:r w:rsidR="005B385C" w:rsidRPr="005B385C">
        <w:rPr>
          <w:rFonts w:ascii="Arial" w:hAnsi="Arial" w:cs="Arial"/>
          <w:b/>
          <w:bCs/>
          <w:i/>
          <w:iCs/>
          <w:sz w:val="20"/>
          <w:szCs w:val="20"/>
        </w:rPr>
        <w:t>Gim</w:t>
      </w:r>
      <w:proofErr w:type="spellEnd"/>
      <w:r w:rsidRPr="00FD5D45">
        <w:rPr>
          <w:rFonts w:ascii="Arial" w:hAnsi="Arial" w:cs="Arial"/>
          <w:sz w:val="20"/>
          <w:szCs w:val="20"/>
        </w:rPr>
        <w:t>.</w:t>
      </w:r>
    </w:p>
    <w:p w14:paraId="1ADD00D8" w14:textId="77777777" w:rsidR="00E70377" w:rsidRDefault="00E70377" w:rsidP="00276CE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B7626DA" w14:textId="00B012FF" w:rsidR="00E70377" w:rsidRDefault="00E70377" w:rsidP="00276CE8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EA5521">
        <w:rPr>
          <w:rFonts w:ascii="Arial" w:hAnsi="Arial" w:cs="Arial"/>
          <w:sz w:val="20"/>
          <w:szCs w:val="20"/>
        </w:rPr>
        <w:t>Berhubung</w:t>
      </w:r>
      <w:r w:rsidR="001907B6">
        <w:rPr>
          <w:rFonts w:ascii="Arial" w:hAnsi="Arial" w:cs="Arial"/>
          <w:sz w:val="20"/>
          <w:szCs w:val="20"/>
        </w:rPr>
        <w:t>an</w:t>
      </w:r>
      <w:proofErr w:type="spellEnd"/>
      <w:r w:rsidRPr="00EA5521">
        <w:rPr>
          <w:rFonts w:ascii="Arial" w:hAnsi="Arial" w:cs="Arial"/>
          <w:sz w:val="20"/>
          <w:szCs w:val="20"/>
        </w:rPr>
        <w:t xml:space="preserve"> dengan </w:t>
      </w:r>
      <w:proofErr w:type="spellStart"/>
      <w:r w:rsidRPr="00EA5521">
        <w:rPr>
          <w:rFonts w:ascii="Arial" w:hAnsi="Arial" w:cs="Arial"/>
          <w:sz w:val="20"/>
          <w:szCs w:val="20"/>
        </w:rPr>
        <w:t>hal-hal</w:t>
      </w:r>
      <w:proofErr w:type="spellEnd"/>
      <w:r w:rsidRPr="00EA55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521">
        <w:rPr>
          <w:rFonts w:ascii="Arial" w:hAnsi="Arial" w:cs="Arial"/>
          <w:sz w:val="20"/>
          <w:szCs w:val="20"/>
        </w:rPr>
        <w:t>tersebut</w:t>
      </w:r>
      <w:proofErr w:type="spellEnd"/>
      <w:r w:rsidRPr="00EA5521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EA5521">
        <w:rPr>
          <w:rFonts w:ascii="Arial" w:hAnsi="Arial" w:cs="Arial"/>
          <w:sz w:val="20"/>
          <w:szCs w:val="20"/>
        </w:rPr>
        <w:t>atas</w:t>
      </w:r>
      <w:proofErr w:type="spellEnd"/>
      <w:r w:rsidRPr="00EA552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A5521">
        <w:rPr>
          <w:rFonts w:ascii="Arial" w:hAnsi="Arial" w:cs="Arial"/>
          <w:sz w:val="20"/>
          <w:szCs w:val="20"/>
        </w:rPr>
        <w:t>maka</w:t>
      </w:r>
      <w:proofErr w:type="spellEnd"/>
      <w:r w:rsidRPr="00EA55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521">
        <w:rPr>
          <w:rFonts w:ascii="Arial" w:hAnsi="Arial" w:cs="Arial"/>
          <w:sz w:val="20"/>
          <w:szCs w:val="20"/>
        </w:rPr>
        <w:t>Pihak</w:t>
      </w:r>
      <w:proofErr w:type="spellEnd"/>
      <w:r w:rsidRPr="00EA55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521">
        <w:rPr>
          <w:rFonts w:ascii="Arial" w:hAnsi="Arial" w:cs="Arial"/>
          <w:sz w:val="20"/>
          <w:szCs w:val="20"/>
        </w:rPr>
        <w:t>Kedua</w:t>
      </w:r>
      <w:proofErr w:type="spellEnd"/>
      <w:r w:rsidRPr="00EA5521">
        <w:rPr>
          <w:rFonts w:ascii="Arial" w:hAnsi="Arial" w:cs="Arial"/>
          <w:sz w:val="20"/>
          <w:szCs w:val="20"/>
        </w:rPr>
        <w:t xml:space="preserve"> dengan ini </w:t>
      </w:r>
      <w:proofErr w:type="spellStart"/>
      <w:r w:rsidRPr="00EA5521">
        <w:rPr>
          <w:rFonts w:ascii="Arial" w:hAnsi="Arial" w:cs="Arial"/>
          <w:sz w:val="20"/>
          <w:szCs w:val="20"/>
        </w:rPr>
        <w:t>menyatakan</w:t>
      </w:r>
      <w:proofErr w:type="spellEnd"/>
      <w:r w:rsidRPr="00EA55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521">
        <w:rPr>
          <w:rFonts w:ascii="Arial" w:hAnsi="Arial" w:cs="Arial"/>
          <w:sz w:val="20"/>
          <w:szCs w:val="20"/>
        </w:rPr>
        <w:t>kesediaannya</w:t>
      </w:r>
      <w:proofErr w:type="spellEnd"/>
      <w:r w:rsidRPr="00EA5521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EA5521">
        <w:rPr>
          <w:rFonts w:ascii="Arial" w:hAnsi="Arial" w:cs="Arial"/>
          <w:sz w:val="20"/>
          <w:szCs w:val="20"/>
        </w:rPr>
        <w:t>karena</w:t>
      </w:r>
      <w:proofErr w:type="spellEnd"/>
      <w:r w:rsidRPr="00EA5521">
        <w:rPr>
          <w:rFonts w:ascii="Arial" w:hAnsi="Arial" w:cs="Arial"/>
          <w:sz w:val="20"/>
          <w:szCs w:val="20"/>
        </w:rPr>
        <w:t xml:space="preserve"> itu </w:t>
      </w:r>
      <w:proofErr w:type="spellStart"/>
      <w:r w:rsidRPr="00EA5521">
        <w:rPr>
          <w:rFonts w:ascii="Arial" w:hAnsi="Arial" w:cs="Arial"/>
          <w:sz w:val="20"/>
          <w:szCs w:val="20"/>
        </w:rPr>
        <w:t>mengajukan</w:t>
      </w:r>
      <w:proofErr w:type="spellEnd"/>
      <w:r w:rsidRPr="00EA55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521">
        <w:rPr>
          <w:rFonts w:ascii="Arial" w:hAnsi="Arial" w:cs="Arial"/>
          <w:sz w:val="20"/>
          <w:szCs w:val="20"/>
        </w:rPr>
        <w:t>diri</w:t>
      </w:r>
      <w:proofErr w:type="spellEnd"/>
      <w:r w:rsidRPr="00EA5521">
        <w:rPr>
          <w:rFonts w:ascii="Arial" w:hAnsi="Arial" w:cs="Arial"/>
          <w:sz w:val="20"/>
          <w:szCs w:val="20"/>
        </w:rPr>
        <w:t xml:space="preserve"> untuk </w:t>
      </w:r>
      <w:proofErr w:type="spellStart"/>
      <w:r w:rsidRPr="00EA5521">
        <w:rPr>
          <w:rFonts w:ascii="Arial" w:hAnsi="Arial" w:cs="Arial"/>
          <w:sz w:val="20"/>
          <w:szCs w:val="20"/>
        </w:rPr>
        <w:t>me</w:t>
      </w:r>
      <w:r w:rsidR="005D5B30">
        <w:rPr>
          <w:rFonts w:ascii="Arial" w:hAnsi="Arial" w:cs="Arial"/>
          <w:sz w:val="20"/>
          <w:szCs w:val="20"/>
        </w:rPr>
        <w:t>laksanakan</w:t>
      </w:r>
      <w:proofErr w:type="spellEnd"/>
      <w:r w:rsidRPr="00EA552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PKL</w:t>
      </w:r>
      <w:r w:rsidRPr="00EA55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521">
        <w:rPr>
          <w:rFonts w:ascii="Arial" w:hAnsi="Arial" w:cs="Arial"/>
          <w:sz w:val="20"/>
          <w:szCs w:val="20"/>
        </w:rPr>
        <w:t>kepada</w:t>
      </w:r>
      <w:proofErr w:type="spellEnd"/>
      <w:r w:rsidRPr="00EA55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521">
        <w:rPr>
          <w:rFonts w:ascii="Arial" w:hAnsi="Arial" w:cs="Arial"/>
          <w:sz w:val="20"/>
          <w:szCs w:val="20"/>
        </w:rPr>
        <w:t>Pihak</w:t>
      </w:r>
      <w:proofErr w:type="spellEnd"/>
      <w:r w:rsidRPr="00EA55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521">
        <w:rPr>
          <w:rFonts w:ascii="Arial" w:hAnsi="Arial" w:cs="Arial"/>
          <w:sz w:val="20"/>
          <w:szCs w:val="20"/>
        </w:rPr>
        <w:t>Pertama</w:t>
      </w:r>
      <w:proofErr w:type="spellEnd"/>
      <w:r w:rsidRPr="00EA5521">
        <w:rPr>
          <w:rFonts w:ascii="Arial" w:hAnsi="Arial" w:cs="Arial"/>
          <w:sz w:val="20"/>
          <w:szCs w:val="20"/>
        </w:rPr>
        <w:t xml:space="preserve">, dengan </w:t>
      </w:r>
      <w:proofErr w:type="spellStart"/>
      <w:r w:rsidRPr="00EA5521">
        <w:rPr>
          <w:rFonts w:ascii="Arial" w:hAnsi="Arial" w:cs="Arial"/>
          <w:sz w:val="20"/>
          <w:szCs w:val="20"/>
        </w:rPr>
        <w:t>syarat-syarat</w:t>
      </w:r>
      <w:proofErr w:type="spellEnd"/>
      <w:r w:rsidRPr="00EA5521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EA5521">
        <w:rPr>
          <w:rFonts w:ascii="Arial" w:hAnsi="Arial" w:cs="Arial"/>
          <w:sz w:val="20"/>
          <w:szCs w:val="20"/>
        </w:rPr>
        <w:t>ketentuan</w:t>
      </w:r>
      <w:proofErr w:type="spellEnd"/>
      <w:r w:rsidRPr="00EA55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521">
        <w:rPr>
          <w:rFonts w:ascii="Arial" w:hAnsi="Arial" w:cs="Arial"/>
          <w:sz w:val="20"/>
          <w:szCs w:val="20"/>
        </w:rPr>
        <w:t>sebagai</w:t>
      </w:r>
      <w:proofErr w:type="spellEnd"/>
      <w:r w:rsidRPr="00EA55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521">
        <w:rPr>
          <w:rFonts w:ascii="Arial" w:hAnsi="Arial" w:cs="Arial"/>
          <w:sz w:val="20"/>
          <w:szCs w:val="20"/>
        </w:rPr>
        <w:t>berikut</w:t>
      </w:r>
      <w:proofErr w:type="spellEnd"/>
      <w:r w:rsidRPr="00EA5521">
        <w:rPr>
          <w:rFonts w:ascii="Arial" w:hAnsi="Arial" w:cs="Arial"/>
          <w:sz w:val="20"/>
          <w:szCs w:val="20"/>
        </w:rPr>
        <w:t xml:space="preserve">. </w:t>
      </w:r>
    </w:p>
    <w:p w14:paraId="6EBD3E80" w14:textId="77777777" w:rsidR="00E70377" w:rsidRDefault="00E70377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D13B560" w14:textId="11C48AE7" w:rsidR="00E70377" w:rsidRDefault="00E70377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Pasal 1</w:t>
      </w:r>
    </w:p>
    <w:p w14:paraId="28220DE6" w14:textId="77777777" w:rsidR="00E70377" w:rsidRDefault="00E70377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Jangka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Waktu PKL</w:t>
      </w:r>
    </w:p>
    <w:p w14:paraId="3D7C0B4B" w14:textId="77777777" w:rsidR="00E70377" w:rsidRDefault="00E70377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5ACA14CF" w14:textId="3FFEB949" w:rsidR="00E70377" w:rsidRDefault="00E70377" w:rsidP="00276CE8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Pertama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menerima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Kedua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sebagai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5B30">
        <w:rPr>
          <w:rFonts w:ascii="Arial" w:hAnsi="Arial" w:cs="Arial"/>
          <w:sz w:val="20"/>
          <w:szCs w:val="20"/>
        </w:rPr>
        <w:t>peserta</w:t>
      </w:r>
      <w:proofErr w:type="spellEnd"/>
      <w:r>
        <w:rPr>
          <w:rFonts w:ascii="Arial" w:hAnsi="Arial" w:cs="Arial"/>
          <w:sz w:val="20"/>
          <w:szCs w:val="20"/>
        </w:rPr>
        <w:t xml:space="preserve"> PKL </w:t>
      </w:r>
      <w:proofErr w:type="spellStart"/>
      <w:r>
        <w:rPr>
          <w:rFonts w:ascii="Arial" w:hAnsi="Arial" w:cs="Arial"/>
          <w:sz w:val="20"/>
          <w:szCs w:val="20"/>
        </w:rPr>
        <w:t>sebagaimana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halnya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Kedua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menyatakan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kesediaannya</w:t>
      </w:r>
      <w:proofErr w:type="spellEnd"/>
      <w:r>
        <w:rPr>
          <w:rFonts w:ascii="Arial" w:hAnsi="Arial" w:cs="Arial"/>
          <w:sz w:val="20"/>
          <w:szCs w:val="20"/>
        </w:rPr>
        <w:t xml:space="preserve"> untuk </w:t>
      </w:r>
      <w:proofErr w:type="spellStart"/>
      <w:r>
        <w:rPr>
          <w:rFonts w:ascii="Arial" w:hAnsi="Arial" w:cs="Arial"/>
          <w:sz w:val="20"/>
          <w:szCs w:val="20"/>
        </w:rPr>
        <w:t>menjadi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5B30">
        <w:rPr>
          <w:rFonts w:ascii="Arial" w:hAnsi="Arial" w:cs="Arial"/>
          <w:sz w:val="20"/>
          <w:szCs w:val="20"/>
        </w:rPr>
        <w:t>peserta</w:t>
      </w:r>
      <w:proofErr w:type="spellEnd"/>
      <w:r>
        <w:rPr>
          <w:rFonts w:ascii="Arial" w:hAnsi="Arial" w:cs="Arial"/>
          <w:sz w:val="20"/>
          <w:szCs w:val="20"/>
        </w:rPr>
        <w:t xml:space="preserve"> PKL </w:t>
      </w:r>
      <w:proofErr w:type="spellStart"/>
      <w:r>
        <w:rPr>
          <w:rFonts w:ascii="Arial" w:hAnsi="Arial" w:cs="Arial"/>
          <w:sz w:val="20"/>
          <w:szCs w:val="20"/>
        </w:rPr>
        <w:t>kepada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Pertama</w:t>
      </w:r>
      <w:proofErr w:type="spellEnd"/>
      <w:r>
        <w:rPr>
          <w:rFonts w:ascii="Arial" w:hAnsi="Arial" w:cs="Arial"/>
          <w:sz w:val="20"/>
          <w:szCs w:val="20"/>
        </w:rPr>
        <w:t xml:space="preserve"> di Perusahaan </w:t>
      </w:r>
      <w:r w:rsidR="005B0076">
        <w:rPr>
          <w:rFonts w:ascii="Arial" w:hAnsi="Arial" w:cs="Arial"/>
          <w:sz w:val="20"/>
          <w:szCs w:val="20"/>
        </w:rPr>
        <w:t xml:space="preserve">Median </w:t>
      </w:r>
      <w:proofErr w:type="spellStart"/>
      <w:r w:rsidR="005B0076">
        <w:rPr>
          <w:rFonts w:ascii="Arial" w:hAnsi="Arial" w:cs="Arial"/>
          <w:sz w:val="20"/>
          <w:szCs w:val="20"/>
        </w:rPr>
        <w:t>Talenta</w:t>
      </w:r>
      <w:proofErr w:type="spellEnd"/>
      <w:r w:rsidR="005B0076">
        <w:rPr>
          <w:rFonts w:ascii="Arial" w:hAnsi="Arial" w:cs="Arial"/>
          <w:sz w:val="20"/>
          <w:szCs w:val="20"/>
        </w:rPr>
        <w:t xml:space="preserve"> Raya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551E5">
        <w:rPr>
          <w:rFonts w:ascii="Arial" w:hAnsi="Arial" w:cs="Arial"/>
          <w:b/>
          <w:bCs/>
          <w:i/>
          <w:iCs/>
          <w:sz w:val="20"/>
          <w:szCs w:val="20"/>
        </w:rPr>
        <w:t>terhitung</w:t>
      </w:r>
      <w:proofErr w:type="spellEnd"/>
      <w:r w:rsidRPr="008551E5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8551E5">
        <w:rPr>
          <w:rFonts w:ascii="Arial" w:hAnsi="Arial" w:cs="Arial"/>
          <w:b/>
          <w:bCs/>
          <w:i/>
          <w:iCs/>
          <w:sz w:val="20"/>
          <w:szCs w:val="20"/>
        </w:rPr>
        <w:t>sejak</w:t>
      </w:r>
      <w:proofErr w:type="spellEnd"/>
      <w:r w:rsidRPr="008551E5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8551E5">
        <w:rPr>
          <w:rFonts w:ascii="Arial" w:hAnsi="Arial" w:cs="Arial"/>
          <w:b/>
          <w:bCs/>
          <w:i/>
          <w:iCs/>
          <w:sz w:val="20"/>
          <w:szCs w:val="20"/>
        </w:rPr>
        <w:t>tanggal</w:t>
      </w:r>
      <w:proofErr w:type="spellEnd"/>
      <w:r w:rsidRPr="008551E5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9226D6">
        <w:rPr>
          <w:rFonts w:ascii="Arial" w:hAnsi="Arial" w:cs="Arial"/>
          <w:b/>
          <w:bCs/>
          <w:i/>
          <w:iCs/>
          <w:sz w:val="20"/>
          <w:szCs w:val="20"/>
        </w:rPr>
        <w:t>1</w:t>
      </w:r>
      <w:r w:rsidR="008B7951">
        <w:rPr>
          <w:rFonts w:ascii="Arial" w:hAnsi="Arial" w:cs="Arial"/>
          <w:b/>
          <w:bCs/>
          <w:i/>
          <w:iCs/>
          <w:sz w:val="20"/>
          <w:szCs w:val="20"/>
        </w:rPr>
        <w:t>4</w:t>
      </w:r>
      <w:r w:rsidRPr="008551E5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D3051F">
        <w:rPr>
          <w:rFonts w:ascii="Arial" w:hAnsi="Arial" w:cs="Arial"/>
          <w:b/>
          <w:bCs/>
          <w:i/>
          <w:iCs/>
          <w:sz w:val="20"/>
          <w:szCs w:val="20"/>
        </w:rPr>
        <w:t>Januari 202</w:t>
      </w:r>
      <w:r w:rsidR="009226D6">
        <w:rPr>
          <w:rFonts w:ascii="Arial" w:hAnsi="Arial" w:cs="Arial"/>
          <w:b/>
          <w:bCs/>
          <w:i/>
          <w:iCs/>
          <w:sz w:val="20"/>
          <w:szCs w:val="20"/>
        </w:rPr>
        <w:t>5</w:t>
      </w:r>
      <w:r w:rsidRPr="008551E5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8551E5">
        <w:rPr>
          <w:rFonts w:ascii="Arial" w:hAnsi="Arial" w:cs="Arial"/>
          <w:b/>
          <w:bCs/>
          <w:i/>
          <w:iCs/>
          <w:sz w:val="20"/>
          <w:szCs w:val="20"/>
        </w:rPr>
        <w:t>sampai</w:t>
      </w:r>
      <w:proofErr w:type="spellEnd"/>
      <w:r w:rsidRPr="008551E5">
        <w:rPr>
          <w:rFonts w:ascii="Arial" w:hAnsi="Arial" w:cs="Arial"/>
          <w:b/>
          <w:bCs/>
          <w:i/>
          <w:iCs/>
          <w:sz w:val="20"/>
          <w:szCs w:val="20"/>
        </w:rPr>
        <w:t xml:space="preserve"> dengan </w:t>
      </w:r>
      <w:proofErr w:type="spellStart"/>
      <w:r w:rsidRPr="008551E5">
        <w:rPr>
          <w:rFonts w:ascii="Arial" w:hAnsi="Arial" w:cs="Arial"/>
          <w:b/>
          <w:bCs/>
          <w:i/>
          <w:iCs/>
          <w:sz w:val="20"/>
          <w:szCs w:val="20"/>
        </w:rPr>
        <w:t>tanggal</w:t>
      </w:r>
      <w:proofErr w:type="spellEnd"/>
      <w:r w:rsidRPr="008551E5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9226D6">
        <w:rPr>
          <w:rFonts w:ascii="Arial" w:hAnsi="Arial" w:cs="Arial"/>
          <w:b/>
          <w:bCs/>
          <w:i/>
          <w:iCs/>
          <w:sz w:val="20"/>
          <w:szCs w:val="20"/>
        </w:rPr>
        <w:t>1</w:t>
      </w:r>
      <w:r w:rsidR="008B7951">
        <w:rPr>
          <w:rFonts w:ascii="Arial" w:hAnsi="Arial" w:cs="Arial"/>
          <w:b/>
          <w:bCs/>
          <w:i/>
          <w:iCs/>
          <w:sz w:val="20"/>
          <w:szCs w:val="20"/>
        </w:rPr>
        <w:t>6</w:t>
      </w:r>
      <w:r w:rsidRPr="008551E5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F1486B">
        <w:rPr>
          <w:rFonts w:ascii="Arial" w:hAnsi="Arial" w:cs="Arial"/>
          <w:b/>
          <w:bCs/>
          <w:i/>
          <w:iCs/>
          <w:sz w:val="20"/>
          <w:szCs w:val="20"/>
        </w:rPr>
        <w:t>Juni</w:t>
      </w:r>
      <w:r w:rsidRPr="008551E5">
        <w:rPr>
          <w:rFonts w:ascii="Arial" w:hAnsi="Arial" w:cs="Arial"/>
          <w:b/>
          <w:bCs/>
          <w:i/>
          <w:iCs/>
          <w:sz w:val="20"/>
          <w:szCs w:val="20"/>
        </w:rPr>
        <w:t xml:space="preserve"> 202</w:t>
      </w:r>
      <w:r w:rsidR="009226D6">
        <w:rPr>
          <w:rFonts w:ascii="Arial" w:hAnsi="Arial" w:cs="Arial"/>
          <w:b/>
          <w:bCs/>
          <w:i/>
          <w:iCs/>
          <w:sz w:val="20"/>
          <w:szCs w:val="20"/>
        </w:rPr>
        <w:t>5</w:t>
      </w:r>
      <w:r w:rsidRPr="008551E5">
        <w:rPr>
          <w:rFonts w:ascii="Arial" w:hAnsi="Arial" w:cs="Arial"/>
          <w:b/>
          <w:bCs/>
          <w:i/>
          <w:iCs/>
          <w:sz w:val="20"/>
          <w:szCs w:val="20"/>
        </w:rPr>
        <w:t>.</w:t>
      </w:r>
      <w:r w:rsidRPr="008551E5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158D3DDE" w14:textId="77777777" w:rsidR="00E70377" w:rsidRDefault="00E70377" w:rsidP="00276CE8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668B1A01" w14:textId="77777777" w:rsidR="00E70377" w:rsidRDefault="00E70377" w:rsidP="00276CE8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Jangka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waktu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tersebut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dapat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diperpanjang</w:t>
      </w:r>
      <w:proofErr w:type="spellEnd"/>
      <w:r>
        <w:rPr>
          <w:rFonts w:ascii="Arial" w:hAnsi="Arial" w:cs="Arial"/>
          <w:sz w:val="20"/>
          <w:szCs w:val="20"/>
        </w:rPr>
        <w:t xml:space="preserve"> dan/atau </w:t>
      </w:r>
      <w:proofErr w:type="spellStart"/>
      <w:r>
        <w:rPr>
          <w:rFonts w:ascii="Arial" w:hAnsi="Arial" w:cs="Arial"/>
          <w:sz w:val="20"/>
          <w:szCs w:val="20"/>
        </w:rPr>
        <w:t>berlaku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sebaliknya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penilaian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pertimbangan</w:t>
      </w:r>
      <w:proofErr w:type="spellEnd"/>
      <w:r>
        <w:rPr>
          <w:rFonts w:ascii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sz w:val="20"/>
          <w:szCs w:val="20"/>
        </w:rPr>
        <w:t>keputusan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Pertama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berdasarkan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rekomendasi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tertulis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pengawas</w:t>
      </w:r>
      <w:proofErr w:type="spellEnd"/>
      <w:r>
        <w:rPr>
          <w:rFonts w:ascii="Arial" w:hAnsi="Arial" w:cs="Arial"/>
          <w:sz w:val="20"/>
          <w:szCs w:val="20"/>
        </w:rPr>
        <w:t xml:space="preserve"> kerja PKL. Dalam </w:t>
      </w:r>
      <w:proofErr w:type="spellStart"/>
      <w:r>
        <w:rPr>
          <w:rFonts w:ascii="Arial" w:hAnsi="Arial" w:cs="Arial"/>
          <w:sz w:val="20"/>
          <w:szCs w:val="20"/>
        </w:rPr>
        <w:t>hal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demikian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Kedua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tidak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menolak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ataupun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menuntut</w:t>
      </w:r>
      <w:proofErr w:type="spellEnd"/>
      <w:r>
        <w:rPr>
          <w:rFonts w:ascii="Arial" w:hAnsi="Arial" w:cs="Arial"/>
          <w:sz w:val="20"/>
          <w:szCs w:val="20"/>
        </w:rPr>
        <w:t xml:space="preserve"> ganti </w:t>
      </w:r>
      <w:proofErr w:type="spellStart"/>
      <w:r>
        <w:rPr>
          <w:rFonts w:ascii="Arial" w:hAnsi="Arial" w:cs="Arial"/>
          <w:sz w:val="20"/>
          <w:szCs w:val="20"/>
        </w:rPr>
        <w:t>rugi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berupa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apa</w:t>
      </w:r>
      <w:proofErr w:type="spellEnd"/>
      <w:r>
        <w:rPr>
          <w:rFonts w:ascii="Arial" w:hAnsi="Arial" w:cs="Arial"/>
          <w:sz w:val="20"/>
          <w:szCs w:val="20"/>
        </w:rPr>
        <w:t xml:space="preserve"> pun. </w:t>
      </w:r>
    </w:p>
    <w:p w14:paraId="4E08FC16" w14:textId="77777777" w:rsidR="00DB04A9" w:rsidRDefault="00DB04A9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bookmarkStart w:id="25" w:name="_Hlk40094843"/>
    </w:p>
    <w:p w14:paraId="7B44E362" w14:textId="6D2C0D59" w:rsidR="00E70377" w:rsidRDefault="00E70377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Pasal 2</w:t>
      </w:r>
    </w:p>
    <w:p w14:paraId="1CD41DF7" w14:textId="77777777" w:rsidR="00E70377" w:rsidRDefault="00E70377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Kesanggupan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Pihak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Kedua</w:t>
      </w:r>
      <w:proofErr w:type="spellEnd"/>
    </w:p>
    <w:p w14:paraId="108E5963" w14:textId="77777777" w:rsidR="00E70377" w:rsidRDefault="00E70377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007D779" w14:textId="165EF1DD" w:rsidR="00E70377" w:rsidRDefault="00E70377" w:rsidP="00276CE8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bookmarkStart w:id="26" w:name="_Hlk82803218"/>
      <w:proofErr w:type="spellStart"/>
      <w:r>
        <w:rPr>
          <w:rFonts w:ascii="Arial" w:hAnsi="Arial" w:cs="Arial"/>
          <w:sz w:val="20"/>
          <w:szCs w:val="20"/>
        </w:rPr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Kedua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sanggup</w:t>
      </w:r>
      <w:proofErr w:type="spellEnd"/>
      <w:r>
        <w:rPr>
          <w:rFonts w:ascii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sz w:val="20"/>
          <w:szCs w:val="20"/>
        </w:rPr>
        <w:t>sepakat</w:t>
      </w:r>
      <w:proofErr w:type="spellEnd"/>
      <w:r>
        <w:rPr>
          <w:rFonts w:ascii="Arial" w:hAnsi="Arial" w:cs="Arial"/>
          <w:sz w:val="20"/>
          <w:szCs w:val="20"/>
        </w:rPr>
        <w:t xml:space="preserve"> untuk </w:t>
      </w:r>
      <w:proofErr w:type="spellStart"/>
      <w:r>
        <w:rPr>
          <w:rFonts w:ascii="Arial" w:hAnsi="Arial" w:cs="Arial"/>
          <w:sz w:val="20"/>
          <w:szCs w:val="20"/>
        </w:rPr>
        <w:t>bekerja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sebagai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3FD">
        <w:rPr>
          <w:rFonts w:ascii="Arial" w:hAnsi="Arial" w:cs="Arial"/>
          <w:sz w:val="20"/>
          <w:szCs w:val="20"/>
        </w:rPr>
        <w:t>karyawan</w:t>
      </w:r>
      <w:proofErr w:type="spellEnd"/>
      <w:r w:rsidR="00D453F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3FD">
        <w:rPr>
          <w:rFonts w:ascii="Arial" w:hAnsi="Arial" w:cs="Arial"/>
          <w:sz w:val="20"/>
          <w:szCs w:val="20"/>
        </w:rPr>
        <w:t>kontrak</w:t>
      </w:r>
      <w:proofErr w:type="spellEnd"/>
      <w:r>
        <w:rPr>
          <w:rFonts w:ascii="Arial" w:hAnsi="Arial" w:cs="Arial"/>
          <w:sz w:val="20"/>
          <w:szCs w:val="20"/>
        </w:rPr>
        <w:t xml:space="preserve"> pada </w:t>
      </w:r>
      <w:proofErr w:type="spellStart"/>
      <w:r>
        <w:rPr>
          <w:rFonts w:ascii="Arial" w:hAnsi="Arial" w:cs="Arial"/>
          <w:sz w:val="20"/>
          <w:szCs w:val="20"/>
        </w:rPr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Pertama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="00D453F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3FD">
        <w:rPr>
          <w:rFonts w:ascii="Arial" w:hAnsi="Arial" w:cs="Arial"/>
          <w:sz w:val="20"/>
          <w:szCs w:val="20"/>
        </w:rPr>
        <w:t>apabila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setelah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Kedua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menyelesaikan</w:t>
      </w:r>
      <w:proofErr w:type="spellEnd"/>
      <w:r w:rsidR="00D453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PKL </w:t>
      </w:r>
      <w:proofErr w:type="spellStart"/>
      <w:r>
        <w:rPr>
          <w:rFonts w:ascii="Arial" w:hAnsi="Arial" w:cs="Arial"/>
          <w:sz w:val="20"/>
          <w:szCs w:val="20"/>
        </w:rPr>
        <w:t>tersebut</w:t>
      </w:r>
      <w:proofErr w:type="spellEnd"/>
      <w:r w:rsidR="00D453FD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permintaan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Pertama</w:t>
      </w:r>
      <w:proofErr w:type="spellEnd"/>
      <w:r>
        <w:rPr>
          <w:rFonts w:ascii="Arial" w:hAnsi="Arial" w:cs="Arial"/>
          <w:sz w:val="20"/>
          <w:szCs w:val="20"/>
        </w:rPr>
        <w:t xml:space="preserve"> dengan </w:t>
      </w:r>
      <w:proofErr w:type="spellStart"/>
      <w:r>
        <w:rPr>
          <w:rFonts w:ascii="Arial" w:hAnsi="Arial" w:cs="Arial"/>
          <w:sz w:val="20"/>
          <w:szCs w:val="20"/>
        </w:rPr>
        <w:t>melalui</w:t>
      </w:r>
      <w:proofErr w:type="spellEnd"/>
      <w:r>
        <w:rPr>
          <w:rFonts w:ascii="Arial" w:hAnsi="Arial" w:cs="Arial"/>
          <w:sz w:val="20"/>
          <w:szCs w:val="20"/>
        </w:rPr>
        <w:t xml:space="preserve"> proses </w:t>
      </w:r>
      <w:proofErr w:type="spellStart"/>
      <w:r>
        <w:rPr>
          <w:rFonts w:ascii="Arial" w:hAnsi="Arial" w:cs="Arial"/>
          <w:sz w:val="20"/>
          <w:szCs w:val="20"/>
        </w:rPr>
        <w:t>kesepakatan</w:t>
      </w:r>
      <w:proofErr w:type="spellEnd"/>
      <w:r>
        <w:rPr>
          <w:rFonts w:ascii="Arial" w:hAnsi="Arial" w:cs="Arial"/>
          <w:sz w:val="20"/>
          <w:szCs w:val="20"/>
        </w:rPr>
        <w:t xml:space="preserve"> kerja yang </w:t>
      </w:r>
      <w:proofErr w:type="spellStart"/>
      <w:r>
        <w:rPr>
          <w:rFonts w:ascii="Arial" w:hAnsi="Arial" w:cs="Arial"/>
          <w:sz w:val="20"/>
          <w:szCs w:val="20"/>
        </w:rPr>
        <w:t>dibuat</w:t>
      </w:r>
      <w:proofErr w:type="spellEnd"/>
      <w:r>
        <w:rPr>
          <w:rFonts w:ascii="Arial" w:hAnsi="Arial" w:cs="Arial"/>
          <w:sz w:val="20"/>
          <w:szCs w:val="20"/>
        </w:rPr>
        <w:t xml:space="preserve"> sesuai dengan </w:t>
      </w:r>
      <w:proofErr w:type="spellStart"/>
      <w:r>
        <w:rPr>
          <w:rFonts w:ascii="Arial" w:hAnsi="Arial" w:cs="Arial"/>
          <w:sz w:val="20"/>
          <w:szCs w:val="20"/>
        </w:rPr>
        <w:t>Perjanjian</w:t>
      </w:r>
      <w:proofErr w:type="spellEnd"/>
      <w:r>
        <w:rPr>
          <w:rFonts w:ascii="Arial" w:hAnsi="Arial" w:cs="Arial"/>
          <w:sz w:val="20"/>
          <w:szCs w:val="20"/>
        </w:rPr>
        <w:t xml:space="preserve"> Kerja.</w:t>
      </w:r>
    </w:p>
    <w:p w14:paraId="07E212C1" w14:textId="77777777" w:rsidR="00E70377" w:rsidRDefault="00E70377" w:rsidP="00276CE8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06F628C5" w14:textId="475F78AD" w:rsidR="00E70377" w:rsidRDefault="00E70377" w:rsidP="00276CE8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Kedua</w:t>
      </w:r>
      <w:proofErr w:type="spellEnd"/>
      <w:r>
        <w:rPr>
          <w:rFonts w:ascii="Arial" w:hAnsi="Arial" w:cs="Arial"/>
          <w:sz w:val="20"/>
          <w:szCs w:val="20"/>
        </w:rPr>
        <w:t xml:space="preserve"> dengan </w:t>
      </w:r>
      <w:proofErr w:type="spellStart"/>
      <w:r>
        <w:rPr>
          <w:rFonts w:ascii="Arial" w:hAnsi="Arial" w:cs="Arial"/>
          <w:sz w:val="20"/>
          <w:szCs w:val="20"/>
        </w:rPr>
        <w:t>alasan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tertentu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menolak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permintaan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DF2729">
        <w:rPr>
          <w:rFonts w:ascii="Arial" w:hAnsi="Arial" w:cs="Arial"/>
          <w:sz w:val="20"/>
          <w:szCs w:val="20"/>
        </w:rPr>
        <w:t xml:space="preserve">untuk </w:t>
      </w:r>
      <w:proofErr w:type="spellStart"/>
      <w:r>
        <w:rPr>
          <w:rFonts w:ascii="Arial" w:hAnsi="Arial" w:cs="Arial"/>
          <w:sz w:val="20"/>
          <w:szCs w:val="20"/>
        </w:rPr>
        <w:t>bekerja</w:t>
      </w:r>
      <w:proofErr w:type="spellEnd"/>
      <w:r>
        <w:rPr>
          <w:rFonts w:ascii="Arial" w:hAnsi="Arial" w:cs="Arial"/>
          <w:sz w:val="20"/>
          <w:szCs w:val="20"/>
        </w:rPr>
        <w:t xml:space="preserve"> pada </w:t>
      </w:r>
      <w:proofErr w:type="spellStart"/>
      <w:r>
        <w:rPr>
          <w:rFonts w:ascii="Arial" w:hAnsi="Arial" w:cs="Arial"/>
          <w:sz w:val="20"/>
          <w:szCs w:val="20"/>
        </w:rPr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Pertama</w:t>
      </w:r>
      <w:bookmarkEnd w:id="25"/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setelah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berakhirnya</w:t>
      </w:r>
      <w:proofErr w:type="spellEnd"/>
      <w:r w:rsidR="00D453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PKL </w:t>
      </w:r>
      <w:proofErr w:type="spellStart"/>
      <w:r>
        <w:rPr>
          <w:rFonts w:ascii="Arial" w:hAnsi="Arial" w:cs="Arial"/>
          <w:sz w:val="20"/>
          <w:szCs w:val="20"/>
        </w:rPr>
        <w:t>tersebut</w:t>
      </w:r>
      <w:proofErr w:type="spellEnd"/>
      <w:r>
        <w:rPr>
          <w:rFonts w:ascii="Arial" w:hAnsi="Arial" w:cs="Arial"/>
          <w:sz w:val="20"/>
          <w:szCs w:val="20"/>
        </w:rPr>
        <w:t>.</w:t>
      </w:r>
      <w:bookmarkEnd w:id="26"/>
      <w:r>
        <w:rPr>
          <w:rFonts w:ascii="Arial" w:hAnsi="Arial" w:cs="Arial"/>
          <w:sz w:val="20"/>
          <w:szCs w:val="20"/>
        </w:rPr>
        <w:t xml:space="preserve">  </w:t>
      </w:r>
    </w:p>
    <w:p w14:paraId="2C86B8F4" w14:textId="77777777" w:rsidR="00E70377" w:rsidRDefault="00E70377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4CEB89E" w14:textId="77777777" w:rsidR="00813320" w:rsidRDefault="00813320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Pasal 3</w:t>
      </w:r>
    </w:p>
    <w:p w14:paraId="498D6F0C" w14:textId="77777777" w:rsidR="00813320" w:rsidRDefault="00813320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Kewajiban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Para </w:t>
      </w:r>
      <w:proofErr w:type="spellStart"/>
      <w:r>
        <w:rPr>
          <w:rFonts w:ascii="Arial" w:hAnsi="Arial" w:cs="Arial"/>
          <w:b/>
          <w:sz w:val="20"/>
          <w:szCs w:val="20"/>
        </w:rPr>
        <w:t>Pihak</w:t>
      </w:r>
      <w:proofErr w:type="spellEnd"/>
    </w:p>
    <w:p w14:paraId="51E9FD8B" w14:textId="77777777" w:rsidR="00813320" w:rsidRDefault="00813320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8B0A3B3" w14:textId="77777777" w:rsidR="00813320" w:rsidRDefault="00813320" w:rsidP="00276CE8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Kedua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wajib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mematuhi</w:t>
      </w:r>
      <w:proofErr w:type="spellEnd"/>
      <w:r>
        <w:rPr>
          <w:rFonts w:ascii="Arial" w:hAnsi="Arial" w:cs="Arial"/>
          <w:sz w:val="20"/>
          <w:szCs w:val="20"/>
        </w:rPr>
        <w:t xml:space="preserve"> dengan </w:t>
      </w:r>
      <w:proofErr w:type="spellStart"/>
      <w:r>
        <w:rPr>
          <w:rFonts w:ascii="Arial" w:hAnsi="Arial" w:cs="Arial"/>
          <w:sz w:val="20"/>
          <w:szCs w:val="20"/>
        </w:rPr>
        <w:t>sepenuhnya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seluruh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ketentuan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perjanjian</w:t>
      </w:r>
      <w:proofErr w:type="spellEnd"/>
      <w:r>
        <w:rPr>
          <w:rFonts w:ascii="Arial" w:hAnsi="Arial" w:cs="Arial"/>
          <w:sz w:val="20"/>
          <w:szCs w:val="20"/>
        </w:rPr>
        <w:t xml:space="preserve"> PKL ini, </w:t>
      </w:r>
      <w:proofErr w:type="spellStart"/>
      <w:r>
        <w:rPr>
          <w:rFonts w:ascii="Arial" w:hAnsi="Arial" w:cs="Arial"/>
          <w:sz w:val="20"/>
          <w:szCs w:val="20"/>
        </w:rPr>
        <w:t>berikut</w:t>
      </w:r>
      <w:proofErr w:type="spellEnd"/>
      <w:r>
        <w:rPr>
          <w:rFonts w:ascii="Arial" w:hAnsi="Arial" w:cs="Arial"/>
          <w:sz w:val="20"/>
          <w:szCs w:val="20"/>
        </w:rPr>
        <w:t xml:space="preserve"> semua </w:t>
      </w:r>
      <w:proofErr w:type="spellStart"/>
      <w:r>
        <w:rPr>
          <w:rFonts w:ascii="Arial" w:hAnsi="Arial" w:cs="Arial"/>
          <w:sz w:val="20"/>
          <w:szCs w:val="20"/>
        </w:rPr>
        <w:t>peraturan</w:t>
      </w:r>
      <w:proofErr w:type="spellEnd"/>
      <w:r>
        <w:rPr>
          <w:rFonts w:ascii="Arial" w:hAnsi="Arial" w:cs="Arial"/>
          <w:sz w:val="20"/>
          <w:szCs w:val="20"/>
        </w:rPr>
        <w:t xml:space="preserve"> PKL </w:t>
      </w:r>
      <w:proofErr w:type="spellStart"/>
      <w:r>
        <w:rPr>
          <w:rFonts w:ascii="Arial" w:hAnsi="Arial" w:cs="Arial"/>
          <w:sz w:val="20"/>
          <w:szCs w:val="20"/>
        </w:rPr>
        <w:t>maupun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peraturan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perusahaan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B84DA93" w14:textId="77777777" w:rsidR="00813320" w:rsidRDefault="00813320" w:rsidP="00276CE8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42C21D5B" w14:textId="0DB2FC89" w:rsidR="00813320" w:rsidRDefault="00813320" w:rsidP="00276CE8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Kedua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harus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mematuhi</w:t>
      </w:r>
      <w:proofErr w:type="spellEnd"/>
      <w:r>
        <w:rPr>
          <w:rFonts w:ascii="Arial" w:hAnsi="Arial" w:cs="Arial"/>
          <w:sz w:val="20"/>
          <w:szCs w:val="20"/>
        </w:rPr>
        <w:t xml:space="preserve"> semua </w:t>
      </w:r>
      <w:proofErr w:type="spellStart"/>
      <w:r>
        <w:rPr>
          <w:rFonts w:ascii="Arial" w:hAnsi="Arial" w:cs="Arial"/>
          <w:sz w:val="20"/>
          <w:szCs w:val="20"/>
        </w:rPr>
        <w:t>instruksi</w:t>
      </w:r>
      <w:proofErr w:type="spellEnd"/>
      <w:r>
        <w:rPr>
          <w:rFonts w:ascii="Arial" w:hAnsi="Arial" w:cs="Arial"/>
          <w:sz w:val="20"/>
          <w:szCs w:val="20"/>
        </w:rPr>
        <w:t xml:space="preserve"> PKL yang </w:t>
      </w:r>
      <w:proofErr w:type="spellStart"/>
      <w:r>
        <w:rPr>
          <w:rFonts w:ascii="Arial" w:hAnsi="Arial" w:cs="Arial"/>
          <w:sz w:val="20"/>
          <w:szCs w:val="20"/>
        </w:rPr>
        <w:t>wajar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atasan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me</w:t>
      </w:r>
      <w:r w:rsidR="00E07EC2">
        <w:rPr>
          <w:rFonts w:ascii="Arial" w:hAnsi="Arial" w:cs="Arial"/>
          <w:sz w:val="20"/>
          <w:szCs w:val="20"/>
        </w:rPr>
        <w:t>ngawasi</w:t>
      </w:r>
      <w:proofErr w:type="spellEnd"/>
      <w:r>
        <w:rPr>
          <w:rFonts w:ascii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sz w:val="20"/>
          <w:szCs w:val="20"/>
        </w:rPr>
        <w:t>me</w:t>
      </w:r>
      <w:r w:rsidR="00D453FD">
        <w:rPr>
          <w:rFonts w:ascii="Arial" w:hAnsi="Arial" w:cs="Arial"/>
          <w:sz w:val="20"/>
          <w:szCs w:val="20"/>
        </w:rPr>
        <w:t>mbimbing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pelaksanaan</w:t>
      </w:r>
      <w:proofErr w:type="spellEnd"/>
      <w:r>
        <w:rPr>
          <w:rFonts w:ascii="Arial" w:hAnsi="Arial" w:cs="Arial"/>
          <w:sz w:val="20"/>
          <w:szCs w:val="20"/>
        </w:rPr>
        <w:t xml:space="preserve"> PKL.</w:t>
      </w:r>
    </w:p>
    <w:p w14:paraId="2BED11BD" w14:textId="77777777" w:rsidR="00813320" w:rsidRDefault="00813320" w:rsidP="00276CE8">
      <w:pPr>
        <w:pStyle w:val="ListParagraph"/>
        <w:rPr>
          <w:rFonts w:ascii="Arial" w:hAnsi="Arial" w:cs="Arial"/>
          <w:sz w:val="20"/>
          <w:szCs w:val="20"/>
        </w:rPr>
      </w:pPr>
    </w:p>
    <w:p w14:paraId="40CE45CB" w14:textId="65C8C5AF" w:rsidR="00813320" w:rsidRDefault="00813320" w:rsidP="00276CE8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Pertama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menyediakan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pemandu</w:t>
      </w:r>
      <w:proofErr w:type="spellEnd"/>
      <w:r>
        <w:rPr>
          <w:rFonts w:ascii="Arial" w:hAnsi="Arial" w:cs="Arial"/>
          <w:sz w:val="20"/>
          <w:szCs w:val="20"/>
        </w:rPr>
        <w:t xml:space="preserve"> untuk</w:t>
      </w:r>
      <w:r w:rsidR="00D453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PKL </w:t>
      </w:r>
      <w:proofErr w:type="spellStart"/>
      <w:r>
        <w:rPr>
          <w:rFonts w:ascii="Arial" w:hAnsi="Arial" w:cs="Arial"/>
          <w:sz w:val="20"/>
          <w:szCs w:val="20"/>
        </w:rPr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Kedua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</w:p>
    <w:p w14:paraId="4458572F" w14:textId="77777777" w:rsidR="00813320" w:rsidRDefault="00813320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0C158922" w14:textId="77777777" w:rsidR="00813320" w:rsidRDefault="00813320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Pasal 4</w:t>
      </w:r>
    </w:p>
    <w:p w14:paraId="313A95C6" w14:textId="77777777" w:rsidR="00813320" w:rsidRDefault="00813320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Evaluasi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b/>
          <w:sz w:val="20"/>
          <w:szCs w:val="20"/>
        </w:rPr>
        <w:t>Sanksi</w:t>
      </w:r>
      <w:proofErr w:type="spellEnd"/>
    </w:p>
    <w:p w14:paraId="2F909E27" w14:textId="77777777" w:rsidR="00813320" w:rsidRDefault="00813320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0784D7C" w14:textId="77777777" w:rsidR="000D55BA" w:rsidRDefault="00813320" w:rsidP="000D55BA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Pertama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mengadakan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evaluasi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prestasi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penampilan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serta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perilaku</w:t>
      </w:r>
      <w:proofErr w:type="spellEnd"/>
      <w:r>
        <w:rPr>
          <w:rFonts w:ascii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sz w:val="20"/>
          <w:szCs w:val="20"/>
        </w:rPr>
        <w:t>sikap</w:t>
      </w:r>
      <w:proofErr w:type="spellEnd"/>
      <w:r>
        <w:rPr>
          <w:rFonts w:ascii="Arial" w:hAnsi="Arial" w:cs="Arial"/>
          <w:sz w:val="20"/>
          <w:szCs w:val="20"/>
        </w:rPr>
        <w:t xml:space="preserve"> kerja </w:t>
      </w:r>
      <w:proofErr w:type="spellStart"/>
      <w:r>
        <w:rPr>
          <w:rFonts w:ascii="Arial" w:hAnsi="Arial" w:cs="Arial"/>
          <w:sz w:val="20"/>
          <w:szCs w:val="20"/>
        </w:rPr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Kedua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selama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pelaksanaan</w:t>
      </w:r>
      <w:proofErr w:type="spellEnd"/>
      <w:r>
        <w:rPr>
          <w:rFonts w:ascii="Arial" w:hAnsi="Arial" w:cs="Arial"/>
          <w:sz w:val="20"/>
          <w:szCs w:val="20"/>
        </w:rPr>
        <w:t xml:space="preserve"> PKL. </w:t>
      </w:r>
    </w:p>
    <w:p w14:paraId="4ED16874" w14:textId="77777777" w:rsidR="000D55BA" w:rsidRDefault="000D55BA" w:rsidP="000D55BA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7B615E20" w14:textId="30A2BDE3" w:rsidR="00813320" w:rsidRPr="000D55BA" w:rsidRDefault="00813320" w:rsidP="000D55BA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D55BA">
        <w:rPr>
          <w:rFonts w:ascii="Arial" w:hAnsi="Arial" w:cs="Arial"/>
          <w:sz w:val="20"/>
          <w:szCs w:val="20"/>
        </w:rPr>
        <w:t xml:space="preserve">Jika </w:t>
      </w:r>
      <w:proofErr w:type="spellStart"/>
      <w:r w:rsidRPr="000D55BA">
        <w:rPr>
          <w:rFonts w:ascii="Arial" w:hAnsi="Arial" w:cs="Arial"/>
          <w:sz w:val="20"/>
          <w:szCs w:val="20"/>
        </w:rPr>
        <w:t>Pihak</w:t>
      </w:r>
      <w:proofErr w:type="spellEnd"/>
      <w:r w:rsidRPr="000D55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55BA">
        <w:rPr>
          <w:rFonts w:ascii="Arial" w:hAnsi="Arial" w:cs="Arial"/>
          <w:sz w:val="20"/>
          <w:szCs w:val="20"/>
        </w:rPr>
        <w:t>Kedua</w:t>
      </w:r>
      <w:proofErr w:type="spellEnd"/>
      <w:r w:rsidRPr="000D55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55BA">
        <w:rPr>
          <w:rFonts w:ascii="Arial" w:hAnsi="Arial" w:cs="Arial"/>
          <w:sz w:val="20"/>
          <w:szCs w:val="20"/>
        </w:rPr>
        <w:t>dinyatakan</w:t>
      </w:r>
      <w:proofErr w:type="spellEnd"/>
      <w:r w:rsidRPr="000D55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55BA">
        <w:rPr>
          <w:rFonts w:ascii="Arial" w:hAnsi="Arial" w:cs="Arial"/>
          <w:sz w:val="20"/>
          <w:szCs w:val="20"/>
        </w:rPr>
        <w:t>tidak</w:t>
      </w:r>
      <w:proofErr w:type="spellEnd"/>
      <w:r w:rsidRPr="000D55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55BA">
        <w:rPr>
          <w:rFonts w:ascii="Arial" w:hAnsi="Arial" w:cs="Arial"/>
          <w:sz w:val="20"/>
          <w:szCs w:val="20"/>
        </w:rPr>
        <w:t>dapat</w:t>
      </w:r>
      <w:proofErr w:type="spellEnd"/>
      <w:r w:rsidRPr="000D55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55BA">
        <w:rPr>
          <w:rFonts w:ascii="Arial" w:hAnsi="Arial" w:cs="Arial"/>
          <w:sz w:val="20"/>
          <w:szCs w:val="20"/>
        </w:rPr>
        <w:t>melanjutkan</w:t>
      </w:r>
      <w:proofErr w:type="spellEnd"/>
      <w:r w:rsidRPr="000D55BA">
        <w:rPr>
          <w:rFonts w:ascii="Arial" w:hAnsi="Arial" w:cs="Arial"/>
          <w:sz w:val="20"/>
          <w:szCs w:val="20"/>
        </w:rPr>
        <w:t xml:space="preserve"> PKL yang </w:t>
      </w:r>
      <w:proofErr w:type="spellStart"/>
      <w:r w:rsidRPr="000D55BA">
        <w:rPr>
          <w:rFonts w:ascii="Arial" w:hAnsi="Arial" w:cs="Arial"/>
          <w:sz w:val="20"/>
          <w:szCs w:val="20"/>
        </w:rPr>
        <w:t>dimaksud</w:t>
      </w:r>
      <w:proofErr w:type="spellEnd"/>
      <w:r w:rsidR="007D781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D7813">
        <w:rPr>
          <w:rFonts w:ascii="Arial" w:hAnsi="Arial" w:cs="Arial"/>
          <w:sz w:val="20"/>
          <w:szCs w:val="20"/>
        </w:rPr>
        <w:t>maka</w:t>
      </w:r>
      <w:proofErr w:type="spellEnd"/>
      <w:r w:rsidR="007D78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55BA">
        <w:rPr>
          <w:rFonts w:ascii="Arial" w:hAnsi="Arial" w:cs="Arial"/>
          <w:sz w:val="20"/>
          <w:szCs w:val="20"/>
        </w:rPr>
        <w:t>Pihak</w:t>
      </w:r>
      <w:proofErr w:type="spellEnd"/>
      <w:r w:rsidRPr="000D55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55BA">
        <w:rPr>
          <w:rFonts w:ascii="Arial" w:hAnsi="Arial" w:cs="Arial"/>
          <w:sz w:val="20"/>
          <w:szCs w:val="20"/>
        </w:rPr>
        <w:t>Pertama</w:t>
      </w:r>
      <w:proofErr w:type="spellEnd"/>
      <w:r w:rsidRPr="000D55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55BA">
        <w:rPr>
          <w:rFonts w:ascii="Arial" w:hAnsi="Arial" w:cs="Arial"/>
          <w:sz w:val="20"/>
          <w:szCs w:val="20"/>
        </w:rPr>
        <w:t>berhak</w:t>
      </w:r>
      <w:proofErr w:type="spellEnd"/>
      <w:r w:rsidRPr="000D55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55BA">
        <w:rPr>
          <w:rFonts w:ascii="Arial" w:hAnsi="Arial" w:cs="Arial"/>
          <w:sz w:val="20"/>
          <w:szCs w:val="20"/>
        </w:rPr>
        <w:t>menghentikan</w:t>
      </w:r>
      <w:proofErr w:type="spellEnd"/>
      <w:r w:rsidRPr="000D55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55BA">
        <w:rPr>
          <w:rFonts w:ascii="Arial" w:hAnsi="Arial" w:cs="Arial"/>
          <w:sz w:val="20"/>
          <w:szCs w:val="20"/>
        </w:rPr>
        <w:t>pelaksanaan</w:t>
      </w:r>
      <w:proofErr w:type="spellEnd"/>
      <w:r w:rsidRPr="000D55BA">
        <w:rPr>
          <w:rFonts w:ascii="Arial" w:hAnsi="Arial" w:cs="Arial"/>
          <w:sz w:val="20"/>
          <w:szCs w:val="20"/>
        </w:rPr>
        <w:t xml:space="preserve"> PKL </w:t>
      </w:r>
      <w:proofErr w:type="spellStart"/>
      <w:r w:rsidRPr="000D55BA">
        <w:rPr>
          <w:rFonts w:ascii="Arial" w:hAnsi="Arial" w:cs="Arial"/>
          <w:sz w:val="20"/>
          <w:szCs w:val="20"/>
        </w:rPr>
        <w:t>terhadap</w:t>
      </w:r>
      <w:proofErr w:type="spellEnd"/>
      <w:r w:rsidRPr="000D55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55BA">
        <w:rPr>
          <w:rFonts w:ascii="Arial" w:hAnsi="Arial" w:cs="Arial"/>
          <w:sz w:val="20"/>
          <w:szCs w:val="20"/>
        </w:rPr>
        <w:t>Pihak</w:t>
      </w:r>
      <w:proofErr w:type="spellEnd"/>
      <w:r w:rsidRPr="000D55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55BA">
        <w:rPr>
          <w:rFonts w:ascii="Arial" w:hAnsi="Arial" w:cs="Arial"/>
          <w:sz w:val="20"/>
          <w:szCs w:val="20"/>
        </w:rPr>
        <w:t>Kedua</w:t>
      </w:r>
      <w:proofErr w:type="spellEnd"/>
      <w:r w:rsidRPr="000D55BA">
        <w:rPr>
          <w:rFonts w:ascii="Arial" w:hAnsi="Arial" w:cs="Arial"/>
          <w:sz w:val="20"/>
          <w:szCs w:val="20"/>
        </w:rPr>
        <w:t xml:space="preserve"> tanpa </w:t>
      </w:r>
      <w:proofErr w:type="spellStart"/>
      <w:r w:rsidR="007D7813">
        <w:rPr>
          <w:rFonts w:ascii="Arial" w:hAnsi="Arial" w:cs="Arial"/>
          <w:sz w:val="20"/>
          <w:szCs w:val="20"/>
        </w:rPr>
        <w:t>adanya</w:t>
      </w:r>
      <w:proofErr w:type="spellEnd"/>
      <w:r w:rsidR="007D78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55BA">
        <w:rPr>
          <w:rFonts w:ascii="Arial" w:hAnsi="Arial" w:cs="Arial"/>
          <w:sz w:val="20"/>
          <w:szCs w:val="20"/>
        </w:rPr>
        <w:t>kewajiban</w:t>
      </w:r>
      <w:proofErr w:type="spellEnd"/>
      <w:r w:rsidRPr="000D55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55BA">
        <w:rPr>
          <w:rFonts w:ascii="Arial" w:hAnsi="Arial" w:cs="Arial"/>
          <w:sz w:val="20"/>
          <w:szCs w:val="20"/>
        </w:rPr>
        <w:t>memberikan</w:t>
      </w:r>
      <w:proofErr w:type="spellEnd"/>
      <w:r w:rsidRPr="000D55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55BA">
        <w:rPr>
          <w:rFonts w:ascii="Arial" w:hAnsi="Arial" w:cs="Arial"/>
          <w:sz w:val="20"/>
          <w:szCs w:val="20"/>
        </w:rPr>
        <w:t>kompensasi</w:t>
      </w:r>
      <w:proofErr w:type="spellEnd"/>
      <w:r w:rsidRPr="000D55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55BA">
        <w:rPr>
          <w:rFonts w:ascii="Arial" w:hAnsi="Arial" w:cs="Arial"/>
          <w:sz w:val="20"/>
          <w:szCs w:val="20"/>
        </w:rPr>
        <w:t>dalam</w:t>
      </w:r>
      <w:proofErr w:type="spellEnd"/>
      <w:r w:rsidRPr="000D55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55BA">
        <w:rPr>
          <w:rFonts w:ascii="Arial" w:hAnsi="Arial" w:cs="Arial"/>
          <w:sz w:val="20"/>
          <w:szCs w:val="20"/>
        </w:rPr>
        <w:t>bentuk</w:t>
      </w:r>
      <w:proofErr w:type="spellEnd"/>
      <w:r w:rsidRPr="000D55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55BA">
        <w:rPr>
          <w:rFonts w:ascii="Arial" w:hAnsi="Arial" w:cs="Arial"/>
          <w:sz w:val="20"/>
          <w:szCs w:val="20"/>
        </w:rPr>
        <w:t>apa</w:t>
      </w:r>
      <w:proofErr w:type="spellEnd"/>
      <w:r w:rsidRPr="000D55BA">
        <w:rPr>
          <w:rFonts w:ascii="Arial" w:hAnsi="Arial" w:cs="Arial"/>
          <w:sz w:val="20"/>
          <w:szCs w:val="20"/>
        </w:rPr>
        <w:t xml:space="preserve"> pun juga. </w:t>
      </w:r>
    </w:p>
    <w:p w14:paraId="6164F918" w14:textId="77777777" w:rsidR="00813320" w:rsidRDefault="00813320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79B4F724" w14:textId="77777777" w:rsidR="00813320" w:rsidRDefault="00813320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Pasal 5</w:t>
      </w:r>
    </w:p>
    <w:p w14:paraId="2E7A0FB9" w14:textId="77777777" w:rsidR="00813320" w:rsidRDefault="00813320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Akhir Waktu </w:t>
      </w:r>
      <w:proofErr w:type="spellStart"/>
      <w:r>
        <w:rPr>
          <w:rFonts w:ascii="Arial" w:hAnsi="Arial" w:cs="Arial"/>
          <w:b/>
          <w:sz w:val="20"/>
          <w:szCs w:val="20"/>
        </w:rPr>
        <w:t>Kerja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PKL</w:t>
      </w:r>
    </w:p>
    <w:p w14:paraId="1BB9F890" w14:textId="77777777" w:rsidR="00813320" w:rsidRDefault="00813320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881634F" w14:textId="0848D8E2" w:rsidR="00813320" w:rsidRDefault="00813320" w:rsidP="00276C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Pertama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dapat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mengakhiri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waktu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kerja</w:t>
      </w:r>
      <w:proofErr w:type="spellEnd"/>
      <w:r>
        <w:rPr>
          <w:rFonts w:ascii="Arial" w:hAnsi="Arial" w:cs="Arial"/>
          <w:sz w:val="20"/>
          <w:szCs w:val="20"/>
        </w:rPr>
        <w:t xml:space="preserve"> PKL </w:t>
      </w:r>
      <w:proofErr w:type="spellStart"/>
      <w:r>
        <w:rPr>
          <w:rFonts w:ascii="Arial" w:hAnsi="Arial" w:cs="Arial"/>
          <w:sz w:val="20"/>
          <w:szCs w:val="20"/>
        </w:rPr>
        <w:t>terhadap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Kedua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setiap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saat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tanpa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7813">
        <w:rPr>
          <w:rFonts w:ascii="Arial" w:hAnsi="Arial" w:cs="Arial"/>
          <w:sz w:val="20"/>
          <w:szCs w:val="20"/>
        </w:rPr>
        <w:t>adanya</w:t>
      </w:r>
      <w:proofErr w:type="spellEnd"/>
      <w:r w:rsidR="007D7813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kompensasi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apa</w:t>
      </w:r>
      <w:proofErr w:type="spellEnd"/>
      <w:r>
        <w:rPr>
          <w:rFonts w:ascii="Arial" w:hAnsi="Arial" w:cs="Arial"/>
          <w:sz w:val="20"/>
          <w:szCs w:val="20"/>
        </w:rPr>
        <w:t xml:space="preserve"> pun juga, </w:t>
      </w:r>
      <w:proofErr w:type="spellStart"/>
      <w:r>
        <w:rPr>
          <w:rFonts w:ascii="Arial" w:hAnsi="Arial" w:cs="Arial"/>
          <w:sz w:val="20"/>
          <w:szCs w:val="20"/>
        </w:rPr>
        <w:t>apabila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Kedua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pelanggaran</w:t>
      </w:r>
      <w:proofErr w:type="spellEnd"/>
      <w:r w:rsidR="007B37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0F77">
        <w:rPr>
          <w:rFonts w:ascii="Arial" w:hAnsi="Arial" w:cs="Arial"/>
          <w:sz w:val="20"/>
          <w:szCs w:val="20"/>
        </w:rPr>
        <w:t>P</w:t>
      </w:r>
      <w:r w:rsidR="007B37A9">
        <w:rPr>
          <w:rFonts w:ascii="Arial" w:hAnsi="Arial" w:cs="Arial"/>
          <w:sz w:val="20"/>
          <w:szCs w:val="20"/>
        </w:rPr>
        <w:t>eraturan</w:t>
      </w:r>
      <w:proofErr w:type="spellEnd"/>
      <w:r w:rsidR="007B37A9">
        <w:rPr>
          <w:rFonts w:ascii="Arial" w:hAnsi="Arial" w:cs="Arial"/>
          <w:sz w:val="20"/>
          <w:szCs w:val="20"/>
        </w:rPr>
        <w:t xml:space="preserve"> Perusahaan.</w:t>
      </w:r>
    </w:p>
    <w:p w14:paraId="26CBB3FA" w14:textId="77777777" w:rsidR="00813320" w:rsidRDefault="00813320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FC45555" w14:textId="77777777" w:rsidR="00813320" w:rsidRDefault="00813320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Pasal 6</w:t>
      </w:r>
    </w:p>
    <w:p w14:paraId="5A0AA413" w14:textId="77777777" w:rsidR="00813320" w:rsidRDefault="00813320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Pengunduran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Diri</w:t>
      </w:r>
    </w:p>
    <w:p w14:paraId="65455307" w14:textId="77777777" w:rsidR="00813320" w:rsidRDefault="00813320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2F8F237D" w14:textId="00D768F7" w:rsidR="00813320" w:rsidRDefault="00813320" w:rsidP="00276C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Jika </w:t>
      </w:r>
      <w:proofErr w:type="spellStart"/>
      <w:r>
        <w:rPr>
          <w:rFonts w:ascii="Arial" w:hAnsi="Arial" w:cs="Arial"/>
          <w:sz w:val="20"/>
          <w:szCs w:val="20"/>
        </w:rPr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Kedua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mengundurkan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B54912">
        <w:rPr>
          <w:rFonts w:ascii="Arial" w:hAnsi="Arial" w:cs="Arial"/>
          <w:sz w:val="20"/>
          <w:szCs w:val="20"/>
        </w:rPr>
        <w:t xml:space="preserve">masa </w:t>
      </w:r>
      <w:proofErr w:type="spellStart"/>
      <w:r>
        <w:rPr>
          <w:rFonts w:ascii="Arial" w:hAnsi="Arial" w:cs="Arial"/>
          <w:sz w:val="20"/>
          <w:szCs w:val="20"/>
        </w:rPr>
        <w:t>waktu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kerja</w:t>
      </w:r>
      <w:proofErr w:type="spellEnd"/>
      <w:r>
        <w:rPr>
          <w:rFonts w:ascii="Arial" w:hAnsi="Arial" w:cs="Arial"/>
          <w:sz w:val="20"/>
          <w:szCs w:val="20"/>
        </w:rPr>
        <w:t xml:space="preserve"> PKL yang </w:t>
      </w:r>
      <w:proofErr w:type="spellStart"/>
      <w:r>
        <w:rPr>
          <w:rFonts w:ascii="Arial" w:hAnsi="Arial" w:cs="Arial"/>
          <w:sz w:val="20"/>
          <w:szCs w:val="20"/>
        </w:rPr>
        <w:t>masih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</w:t>
      </w:r>
      <w:r w:rsidR="00B54912">
        <w:rPr>
          <w:rFonts w:ascii="Arial" w:hAnsi="Arial" w:cs="Arial"/>
          <w:sz w:val="20"/>
          <w:szCs w:val="20"/>
        </w:rPr>
        <w:t>jalan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C4EEA"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alasan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tidak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dapat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diterima</w:t>
      </w:r>
      <w:proofErr w:type="spellEnd"/>
      <w:r>
        <w:rPr>
          <w:rFonts w:ascii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hAnsi="Arial" w:cs="Arial"/>
          <w:sz w:val="20"/>
          <w:szCs w:val="20"/>
        </w:rPr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Pertama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maka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Pertama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tidak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berkewajiban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memb</w:t>
      </w:r>
      <w:r w:rsidR="00B741CF">
        <w:rPr>
          <w:rFonts w:ascii="Arial" w:hAnsi="Arial" w:cs="Arial"/>
          <w:sz w:val="20"/>
          <w:szCs w:val="20"/>
        </w:rPr>
        <w:t>erikan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</w:t>
      </w:r>
      <w:r w:rsidR="00B741CF">
        <w:rPr>
          <w:rFonts w:ascii="Arial" w:hAnsi="Arial" w:cs="Arial"/>
          <w:sz w:val="20"/>
          <w:szCs w:val="20"/>
        </w:rPr>
        <w:t>urat</w:t>
      </w:r>
      <w:proofErr w:type="spellEnd"/>
      <w:r w:rsidR="00B741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41CF">
        <w:rPr>
          <w:rFonts w:ascii="Arial" w:hAnsi="Arial" w:cs="Arial"/>
          <w:sz w:val="20"/>
          <w:szCs w:val="20"/>
        </w:rPr>
        <w:t>keterangan</w:t>
      </w:r>
      <w:proofErr w:type="spellEnd"/>
      <w:r w:rsidR="00B741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41CF">
        <w:rPr>
          <w:rFonts w:ascii="Arial" w:hAnsi="Arial" w:cs="Arial"/>
          <w:sz w:val="20"/>
          <w:szCs w:val="20"/>
        </w:rPr>
        <w:t>bekerja</w:t>
      </w:r>
      <w:proofErr w:type="spellEnd"/>
      <w:r w:rsidR="00B54912">
        <w:rPr>
          <w:rFonts w:ascii="Arial" w:hAnsi="Arial" w:cs="Arial"/>
          <w:sz w:val="20"/>
          <w:szCs w:val="20"/>
        </w:rPr>
        <w:t xml:space="preserve"> </w:t>
      </w:r>
      <w:r w:rsidR="00B741CF">
        <w:rPr>
          <w:rFonts w:ascii="Arial" w:hAnsi="Arial" w:cs="Arial"/>
          <w:sz w:val="20"/>
          <w:szCs w:val="20"/>
        </w:rPr>
        <w:t>PKL</w:t>
      </w:r>
      <w:r w:rsidR="00185C7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5C74">
        <w:rPr>
          <w:rFonts w:ascii="Arial" w:hAnsi="Arial" w:cs="Arial"/>
          <w:sz w:val="20"/>
          <w:szCs w:val="20"/>
        </w:rPr>
        <w:t>kepada</w:t>
      </w:r>
      <w:proofErr w:type="spellEnd"/>
      <w:r w:rsidR="00185C7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5C74">
        <w:rPr>
          <w:rFonts w:ascii="Arial" w:hAnsi="Arial" w:cs="Arial"/>
          <w:sz w:val="20"/>
          <w:szCs w:val="20"/>
        </w:rPr>
        <w:t>Pihak</w:t>
      </w:r>
      <w:proofErr w:type="spellEnd"/>
      <w:r w:rsidR="00185C7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5C74">
        <w:rPr>
          <w:rFonts w:ascii="Arial" w:hAnsi="Arial" w:cs="Arial"/>
          <w:sz w:val="20"/>
          <w:szCs w:val="20"/>
        </w:rPr>
        <w:t>Kedua</w:t>
      </w:r>
      <w:proofErr w:type="spellEnd"/>
      <w:r w:rsidR="00185C74">
        <w:rPr>
          <w:rFonts w:ascii="Arial" w:hAnsi="Arial" w:cs="Arial"/>
          <w:sz w:val="20"/>
          <w:szCs w:val="20"/>
        </w:rPr>
        <w:t>.</w:t>
      </w:r>
    </w:p>
    <w:p w14:paraId="21513420" w14:textId="77777777" w:rsidR="00813320" w:rsidRDefault="00813320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3496E91" w14:textId="77777777" w:rsidR="00813320" w:rsidRDefault="00813320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Pasal 7</w:t>
      </w:r>
    </w:p>
    <w:p w14:paraId="73237A54" w14:textId="77777777" w:rsidR="00813320" w:rsidRDefault="00813320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Perselisihan</w:t>
      </w:r>
      <w:proofErr w:type="spellEnd"/>
    </w:p>
    <w:p w14:paraId="3318D78F" w14:textId="77777777" w:rsidR="00813320" w:rsidRDefault="00813320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5B126A48" w14:textId="08CBC0DA" w:rsidR="00813320" w:rsidRDefault="00813320" w:rsidP="00276CE8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Apabila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terjadi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perselisihan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5486F">
        <w:rPr>
          <w:rFonts w:ascii="Arial" w:hAnsi="Arial" w:cs="Arial"/>
          <w:sz w:val="20"/>
          <w:szCs w:val="20"/>
        </w:rPr>
        <w:t>pelaksanaan</w:t>
      </w:r>
      <w:proofErr w:type="spellEnd"/>
      <w:r>
        <w:rPr>
          <w:rFonts w:ascii="Arial" w:hAnsi="Arial" w:cs="Arial"/>
          <w:sz w:val="20"/>
          <w:szCs w:val="20"/>
        </w:rPr>
        <w:t xml:space="preserve"> kerja PKL, Para </w:t>
      </w:r>
      <w:proofErr w:type="spellStart"/>
      <w:r>
        <w:rPr>
          <w:rFonts w:ascii="Arial" w:hAnsi="Arial" w:cs="Arial"/>
          <w:sz w:val="20"/>
          <w:szCs w:val="20"/>
        </w:rPr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sepakat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menyelesaikan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musyawarah</w:t>
      </w:r>
      <w:proofErr w:type="spellEnd"/>
      <w:r>
        <w:rPr>
          <w:rFonts w:ascii="Arial" w:hAnsi="Arial" w:cs="Arial"/>
          <w:sz w:val="20"/>
          <w:szCs w:val="20"/>
        </w:rPr>
        <w:t xml:space="preserve"> untuk </w:t>
      </w:r>
      <w:proofErr w:type="spellStart"/>
      <w:r>
        <w:rPr>
          <w:rFonts w:ascii="Arial" w:hAnsi="Arial" w:cs="Arial"/>
          <w:sz w:val="20"/>
          <w:szCs w:val="20"/>
        </w:rPr>
        <w:t>mufakat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C84241F" w14:textId="77777777" w:rsidR="00813320" w:rsidRDefault="00813320" w:rsidP="00276CE8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246A9C8B" w14:textId="1265654A" w:rsidR="00813320" w:rsidRDefault="00813320" w:rsidP="00276CE8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Apabila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perselisihan</w:t>
      </w:r>
      <w:proofErr w:type="spellEnd"/>
      <w:r>
        <w:rPr>
          <w:rFonts w:ascii="Arial" w:hAnsi="Arial" w:cs="Arial"/>
          <w:sz w:val="20"/>
          <w:szCs w:val="20"/>
        </w:rPr>
        <w:t xml:space="preserve"> itu </w:t>
      </w:r>
      <w:proofErr w:type="spellStart"/>
      <w:r>
        <w:rPr>
          <w:rFonts w:ascii="Arial" w:hAnsi="Arial" w:cs="Arial"/>
          <w:sz w:val="20"/>
          <w:szCs w:val="20"/>
        </w:rPr>
        <w:t>tetap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tidak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dapat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terselesaikan</w:t>
      </w:r>
      <w:proofErr w:type="spellEnd"/>
      <w:r>
        <w:rPr>
          <w:rFonts w:ascii="Arial" w:hAnsi="Arial" w:cs="Arial"/>
          <w:sz w:val="20"/>
          <w:szCs w:val="20"/>
        </w:rPr>
        <w:t xml:space="preserve"> juga, </w:t>
      </w:r>
      <w:proofErr w:type="spellStart"/>
      <w:r>
        <w:rPr>
          <w:rFonts w:ascii="Arial" w:hAnsi="Arial" w:cs="Arial"/>
          <w:sz w:val="20"/>
          <w:szCs w:val="20"/>
        </w:rPr>
        <w:t>maka</w:t>
      </w:r>
      <w:proofErr w:type="spellEnd"/>
      <w:r>
        <w:rPr>
          <w:rFonts w:ascii="Arial" w:hAnsi="Arial" w:cs="Arial"/>
          <w:sz w:val="20"/>
          <w:szCs w:val="20"/>
        </w:rPr>
        <w:t xml:space="preserve"> Para </w:t>
      </w:r>
      <w:proofErr w:type="spellStart"/>
      <w:r>
        <w:rPr>
          <w:rFonts w:ascii="Arial" w:hAnsi="Arial" w:cs="Arial"/>
          <w:sz w:val="20"/>
          <w:szCs w:val="20"/>
        </w:rPr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memilih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Pengadilan</w:t>
      </w:r>
      <w:proofErr w:type="spellEnd"/>
      <w:r>
        <w:rPr>
          <w:rFonts w:ascii="Arial" w:hAnsi="Arial" w:cs="Arial"/>
          <w:sz w:val="20"/>
          <w:szCs w:val="20"/>
        </w:rPr>
        <w:t xml:space="preserve"> Negeri </w:t>
      </w:r>
      <w:r w:rsidR="00A66DBF">
        <w:rPr>
          <w:rFonts w:ascii="Arial" w:hAnsi="Arial" w:cs="Arial"/>
          <w:sz w:val="20"/>
          <w:szCs w:val="20"/>
        </w:rPr>
        <w:t>Bandung Barat</w:t>
      </w:r>
      <w:r>
        <w:rPr>
          <w:rFonts w:ascii="Arial" w:hAnsi="Arial" w:cs="Arial"/>
          <w:sz w:val="20"/>
          <w:szCs w:val="20"/>
        </w:rPr>
        <w:t xml:space="preserve"> untuk </w:t>
      </w:r>
      <w:proofErr w:type="spellStart"/>
      <w:r>
        <w:rPr>
          <w:rFonts w:ascii="Arial" w:hAnsi="Arial" w:cs="Arial"/>
          <w:sz w:val="20"/>
          <w:szCs w:val="20"/>
        </w:rPr>
        <w:t>menyelesaikannya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</w:p>
    <w:p w14:paraId="29044DE6" w14:textId="77777777" w:rsidR="00813320" w:rsidRDefault="00813320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252D3C62" w14:textId="77777777" w:rsidR="00813320" w:rsidRDefault="00813320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Pasal 8</w:t>
      </w:r>
    </w:p>
    <w:p w14:paraId="53724E8C" w14:textId="77777777" w:rsidR="00813320" w:rsidRDefault="00813320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Lain-Lain</w:t>
      </w:r>
    </w:p>
    <w:p w14:paraId="633C2D9E" w14:textId="77777777" w:rsidR="00813320" w:rsidRDefault="00813320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6AF01A9" w14:textId="1A6FB0E3" w:rsidR="00813320" w:rsidRDefault="00813320" w:rsidP="00276C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hal-hal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belum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diatur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B54912">
        <w:rPr>
          <w:rFonts w:ascii="Arial" w:hAnsi="Arial" w:cs="Arial"/>
          <w:sz w:val="20"/>
          <w:szCs w:val="20"/>
        </w:rPr>
        <w:t xml:space="preserve">dan </w:t>
      </w:r>
      <w:proofErr w:type="spellStart"/>
      <w:r w:rsidR="00B54912">
        <w:rPr>
          <w:rFonts w:ascii="Arial" w:hAnsi="Arial" w:cs="Arial"/>
          <w:sz w:val="20"/>
          <w:szCs w:val="20"/>
        </w:rPr>
        <w:t>perlu</w:t>
      </w:r>
      <w:proofErr w:type="spellEnd"/>
      <w:r w:rsidR="00B5491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54912">
        <w:rPr>
          <w:rFonts w:ascii="Arial" w:hAnsi="Arial" w:cs="Arial"/>
          <w:sz w:val="20"/>
          <w:szCs w:val="20"/>
        </w:rPr>
        <w:t>diatur</w:t>
      </w:r>
      <w:proofErr w:type="spellEnd"/>
      <w:r w:rsidR="00B54912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perjanjian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54912">
        <w:rPr>
          <w:rFonts w:ascii="Arial" w:hAnsi="Arial" w:cs="Arial"/>
          <w:sz w:val="20"/>
          <w:szCs w:val="20"/>
        </w:rPr>
        <w:t>maka</w:t>
      </w:r>
      <w:proofErr w:type="spellEnd"/>
      <w:r w:rsidR="00B54912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diatur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kemudian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suatu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54912">
        <w:rPr>
          <w:rFonts w:ascii="Arial" w:hAnsi="Arial" w:cs="Arial"/>
          <w:sz w:val="20"/>
          <w:szCs w:val="20"/>
        </w:rPr>
        <w:t>bentuk</w:t>
      </w:r>
      <w:proofErr w:type="spellEnd"/>
      <w:r w:rsidR="00B5491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addendum </w:t>
      </w:r>
      <w:r w:rsidR="00B54912">
        <w:rPr>
          <w:rFonts w:ascii="Arial" w:hAnsi="Arial" w:cs="Arial"/>
          <w:sz w:val="20"/>
          <w:szCs w:val="20"/>
        </w:rPr>
        <w:t>dan/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perubahan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B54912">
        <w:rPr>
          <w:rFonts w:ascii="Arial" w:hAnsi="Arial" w:cs="Arial"/>
          <w:sz w:val="20"/>
          <w:szCs w:val="20"/>
        </w:rPr>
        <w:t xml:space="preserve">yang </w:t>
      </w:r>
      <w:proofErr w:type="spellStart"/>
      <w:r>
        <w:rPr>
          <w:rFonts w:ascii="Arial" w:hAnsi="Arial" w:cs="Arial"/>
          <w:sz w:val="20"/>
          <w:szCs w:val="20"/>
        </w:rPr>
        <w:t>merupakan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suatu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bagian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54912">
        <w:rPr>
          <w:rFonts w:ascii="Arial" w:hAnsi="Arial" w:cs="Arial"/>
          <w:sz w:val="20"/>
          <w:szCs w:val="20"/>
        </w:rPr>
        <w:t>kesatuan</w:t>
      </w:r>
      <w:proofErr w:type="spellEnd"/>
      <w:r w:rsidR="00B5491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80DDE">
        <w:rPr>
          <w:rFonts w:ascii="Arial" w:hAnsi="Arial" w:cs="Arial"/>
          <w:sz w:val="20"/>
          <w:szCs w:val="20"/>
        </w:rPr>
        <w:t>serta</w:t>
      </w:r>
      <w:proofErr w:type="spellEnd"/>
      <w:r w:rsidR="00280DD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tidak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terpisahkan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perjanjian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2DF5C27" w14:textId="77777777" w:rsidR="00813320" w:rsidRDefault="00813320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5DDF2101" w14:textId="77777777" w:rsidR="00813320" w:rsidRDefault="00813320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Pasal 9</w:t>
      </w:r>
    </w:p>
    <w:p w14:paraId="5401FF39" w14:textId="77777777" w:rsidR="00813320" w:rsidRDefault="00813320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Penutup</w:t>
      </w:r>
      <w:proofErr w:type="spellEnd"/>
    </w:p>
    <w:p w14:paraId="6BA92211" w14:textId="77777777" w:rsidR="00813320" w:rsidRDefault="00813320" w:rsidP="00276C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ECE81EE" w14:textId="132A425C" w:rsidR="00E70377" w:rsidRDefault="00813320" w:rsidP="00276C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Perjanjian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dibuat</w:t>
      </w:r>
      <w:proofErr w:type="spellEnd"/>
      <w:r>
        <w:rPr>
          <w:rFonts w:ascii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sz w:val="20"/>
          <w:szCs w:val="20"/>
        </w:rPr>
        <w:t>ditandatangani</w:t>
      </w:r>
      <w:proofErr w:type="spellEnd"/>
      <w:r>
        <w:rPr>
          <w:rFonts w:ascii="Arial" w:hAnsi="Arial" w:cs="Arial"/>
          <w:sz w:val="20"/>
          <w:szCs w:val="20"/>
        </w:rPr>
        <w:t xml:space="preserve"> oleh Para </w:t>
      </w:r>
      <w:proofErr w:type="spellStart"/>
      <w:r>
        <w:rPr>
          <w:rFonts w:ascii="Arial" w:hAnsi="Arial" w:cs="Arial"/>
          <w:sz w:val="20"/>
          <w:szCs w:val="20"/>
        </w:rPr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keadaan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sadar</w:t>
      </w:r>
      <w:proofErr w:type="spellEnd"/>
      <w:r>
        <w:rPr>
          <w:rFonts w:ascii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sz w:val="20"/>
          <w:szCs w:val="20"/>
        </w:rPr>
        <w:t>tanpa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paksaan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manapun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dibuat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2 (</w:t>
      </w:r>
      <w:r w:rsidR="00F572E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ua) </w:t>
      </w:r>
      <w:proofErr w:type="spellStart"/>
      <w:r>
        <w:rPr>
          <w:rFonts w:ascii="Arial" w:hAnsi="Arial" w:cs="Arial"/>
          <w:sz w:val="20"/>
          <w:szCs w:val="20"/>
        </w:rPr>
        <w:t>rangkap</w:t>
      </w:r>
      <w:proofErr w:type="spellEnd"/>
      <w:r>
        <w:rPr>
          <w:rFonts w:ascii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sz w:val="20"/>
          <w:szCs w:val="20"/>
        </w:rPr>
        <w:t>bermeterai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cukup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ditandatangani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sesuai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tanggal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perjanjian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35B4918" w14:textId="77777777" w:rsidR="00E70377" w:rsidRDefault="00E70377" w:rsidP="00276CE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4050"/>
      </w:tblGrid>
      <w:tr w:rsidR="00E70377" w14:paraId="2B8B6745" w14:textId="77777777" w:rsidTr="001263F1">
        <w:tc>
          <w:tcPr>
            <w:tcW w:w="5508" w:type="dxa"/>
            <w:hideMark/>
          </w:tcPr>
          <w:p w14:paraId="1010226C" w14:textId="77777777" w:rsidR="00E70377" w:rsidRDefault="00E70377" w:rsidP="00276CE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Pihak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Pertama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60530B8" w14:textId="1BB25575" w:rsidR="00E70377" w:rsidRDefault="00E70377" w:rsidP="00276CE8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PT. MEDIAN TALENTA RAYA</w:t>
            </w:r>
          </w:p>
        </w:tc>
        <w:tc>
          <w:tcPr>
            <w:tcW w:w="4050" w:type="dxa"/>
            <w:hideMark/>
          </w:tcPr>
          <w:p w14:paraId="0E3D8D72" w14:textId="77777777" w:rsidR="00E70377" w:rsidRDefault="00E70377" w:rsidP="00276CE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Pihak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Kedua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202AF87C" w14:textId="21548342" w:rsidR="0012681B" w:rsidRPr="0012681B" w:rsidRDefault="0012681B" w:rsidP="00276CE8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681B">
              <w:rPr>
                <w:rFonts w:ascii="Arial" w:hAnsi="Arial" w:cs="Arial"/>
                <w:b/>
                <w:bCs/>
                <w:sz w:val="20"/>
                <w:szCs w:val="20"/>
              </w:rPr>
              <w:t>INTERNSHIP EMPLOYEE</w:t>
            </w:r>
          </w:p>
        </w:tc>
      </w:tr>
      <w:tr w:rsidR="00E70377" w14:paraId="670A5E59" w14:textId="77777777" w:rsidTr="001263F1">
        <w:tc>
          <w:tcPr>
            <w:tcW w:w="5508" w:type="dxa"/>
          </w:tcPr>
          <w:p w14:paraId="1E057AB7" w14:textId="27B36EE8" w:rsidR="00E70377" w:rsidRDefault="00E70377" w:rsidP="00276CE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53417E3E" w14:textId="30D0CC82" w:rsidR="00E70377" w:rsidRDefault="00E70377" w:rsidP="00276CE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2950078" w14:textId="77777777" w:rsidR="00E70377" w:rsidRDefault="00E70377" w:rsidP="00276CE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793FBD4D" w14:textId="77777777" w:rsidR="00E70377" w:rsidRDefault="00E70377" w:rsidP="00276CE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D4E3EA4" w14:textId="77777777" w:rsidR="00E70377" w:rsidRDefault="00E70377" w:rsidP="00276CE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14:paraId="5DC5E33B" w14:textId="50B0BF9B" w:rsidR="00E70377" w:rsidRDefault="00E70377" w:rsidP="00276CE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BAB3D7B" w14:textId="77777777" w:rsidR="00E70377" w:rsidRDefault="00E70377" w:rsidP="00276CE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E03E8E5" w14:textId="77777777" w:rsidR="00E70377" w:rsidRPr="007A26A3" w:rsidRDefault="00E70377" w:rsidP="00276CE8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26A3">
              <w:rPr>
                <w:rFonts w:ascii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  <w:t>Meterai</w:t>
            </w:r>
            <w:proofErr w:type="spellEnd"/>
            <w:r w:rsidRPr="007A26A3">
              <w:rPr>
                <w:rFonts w:ascii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  <w:t xml:space="preserve"> Rp10.000.-</w:t>
            </w:r>
          </w:p>
        </w:tc>
      </w:tr>
      <w:tr w:rsidR="00E70377" w14:paraId="17B2313C" w14:textId="77777777" w:rsidTr="001263F1">
        <w:tc>
          <w:tcPr>
            <w:tcW w:w="5508" w:type="dxa"/>
            <w:hideMark/>
          </w:tcPr>
          <w:p w14:paraId="13D26F46" w14:textId="6B109060" w:rsidR="00E70377" w:rsidRDefault="00E70377" w:rsidP="00276CE8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Arief Rakhman Hakim</w:t>
            </w:r>
            <w:r w:rsidR="00516EF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, </w:t>
            </w:r>
            <w:proofErr w:type="spellStart"/>
            <w:proofErr w:type="gramStart"/>
            <w:r w:rsidR="00516EFF">
              <w:rPr>
                <w:rFonts w:ascii="Arial" w:hAnsi="Arial" w:cs="Arial"/>
                <w:b/>
                <w:sz w:val="20"/>
                <w:szCs w:val="20"/>
                <w:u w:val="single"/>
              </w:rPr>
              <w:t>S.Kom</w:t>
            </w:r>
            <w:proofErr w:type="spellEnd"/>
            <w:proofErr w:type="gramEnd"/>
            <w:r w:rsidR="00516EFF">
              <w:rPr>
                <w:rFonts w:ascii="Arial" w:hAnsi="Arial" w:cs="Arial"/>
                <w:b/>
                <w:sz w:val="20"/>
                <w:szCs w:val="20"/>
                <w:u w:val="single"/>
              </w:rPr>
              <w:t>.</w:t>
            </w:r>
          </w:p>
          <w:p w14:paraId="0B039C56" w14:textId="77777777" w:rsidR="00E70377" w:rsidRPr="00750B5C" w:rsidRDefault="00E70377" w:rsidP="00276CE8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50B5C">
              <w:rPr>
                <w:rFonts w:ascii="Arial" w:hAnsi="Arial" w:cs="Arial"/>
                <w:i/>
                <w:iCs/>
                <w:sz w:val="20"/>
                <w:szCs w:val="20"/>
              </w:rPr>
              <w:t>Director</w:t>
            </w:r>
          </w:p>
        </w:tc>
        <w:tc>
          <w:tcPr>
            <w:tcW w:w="4050" w:type="dxa"/>
            <w:hideMark/>
          </w:tcPr>
          <w:p w14:paraId="249142CB" w14:textId="7C89F70E" w:rsidR="00E70377" w:rsidRPr="00D642C4" w:rsidRDefault="00B170CC" w:rsidP="00D642C4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b/>
                <w:sz w:val="20"/>
                <w:szCs w:val="20"/>
                <w:u w:val="single"/>
                <w:lang w:val="id-ID"/>
              </w:rPr>
            </w:pPr>
            <w:r w:rsidRPr="00B170CC">
              <w:rPr>
                <w:rFonts w:ascii="Arial" w:hAnsi="Arial" w:cs="Arial"/>
                <w:b/>
                <w:sz w:val="20"/>
                <w:szCs w:val="20"/>
                <w:u w:val="single"/>
                <w:lang w:val="id-ID"/>
              </w:rPr>
              <w:t>Rizqya Adzra Zahira Sudrajat</w:t>
            </w:r>
          </w:p>
          <w:p w14:paraId="73BC3E62" w14:textId="1FC39C2C" w:rsidR="00E70377" w:rsidRPr="00750B5C" w:rsidRDefault="00E70377" w:rsidP="00276CE8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</w:tbl>
    <w:p w14:paraId="2A17998C" w14:textId="77777777" w:rsidR="00E70377" w:rsidRDefault="00E70377" w:rsidP="00276C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55DED84B" w14:textId="77777777" w:rsidR="004E76BE" w:rsidRDefault="004E76BE" w:rsidP="00276CE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4050"/>
      </w:tblGrid>
      <w:tr w:rsidR="00552D4E" w14:paraId="6BECDAD8" w14:textId="77777777" w:rsidTr="00997DDD">
        <w:tc>
          <w:tcPr>
            <w:tcW w:w="5508" w:type="dxa"/>
            <w:hideMark/>
          </w:tcPr>
          <w:p w14:paraId="5F29180B" w14:textId="180B0CCB" w:rsidR="00552D4E" w:rsidRDefault="00552D4E" w:rsidP="00997DD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68C4D1D" w14:textId="056D405D" w:rsidR="00552D4E" w:rsidRDefault="00552D4E" w:rsidP="00997DDD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hideMark/>
          </w:tcPr>
          <w:p w14:paraId="0F7739B0" w14:textId="2BDEDBDD" w:rsidR="00552D4E" w:rsidRPr="00B170CC" w:rsidRDefault="00B170CC" w:rsidP="00B170CC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B170CC">
              <w:rPr>
                <w:rFonts w:ascii="Arial" w:hAnsi="Arial" w:cs="Arial"/>
                <w:b/>
                <w:sz w:val="20"/>
                <w:szCs w:val="20"/>
                <w:u w:val="single"/>
              </w:rPr>
              <w:t>Raffi Gusti Putra</w:t>
            </w:r>
          </w:p>
        </w:tc>
      </w:tr>
    </w:tbl>
    <w:p w14:paraId="759B77A0" w14:textId="7EB2E5A2" w:rsidR="00066112" w:rsidRPr="00E70377" w:rsidRDefault="00066112" w:rsidP="00276CE8"/>
    <w:sectPr w:rsidR="00066112" w:rsidRPr="00E70377" w:rsidSect="00F57D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200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7B0CC" w14:textId="77777777" w:rsidR="000240A4" w:rsidRDefault="000240A4" w:rsidP="00BF2134">
      <w:r>
        <w:separator/>
      </w:r>
    </w:p>
  </w:endnote>
  <w:endnote w:type="continuationSeparator" w:id="0">
    <w:p w14:paraId="3439204E" w14:textId="77777777" w:rsidR="000240A4" w:rsidRDefault="000240A4" w:rsidP="00BF2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DA814" w14:textId="77777777" w:rsidR="00A71BF8" w:rsidRDefault="00A71B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i/>
        <w:iCs/>
        <w:sz w:val="16"/>
        <w:szCs w:val="16"/>
      </w:rPr>
      <w:id w:val="-1157301046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i/>
            <w:iCs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4F8E0F5" w14:textId="28263062" w:rsidR="00A71BF8" w:rsidRPr="00A71BF8" w:rsidRDefault="00A71BF8">
            <w:pPr>
              <w:pStyle w:val="Footer"/>
              <w:jc w:val="righ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71BF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Page </w:t>
            </w:r>
            <w:r w:rsidRPr="00A71BF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fldChar w:fldCharType="begin"/>
            </w:r>
            <w:r w:rsidRPr="00A71BF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instrText xml:space="preserve"> PAGE </w:instrText>
            </w:r>
            <w:r w:rsidRPr="00A71BF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fldChar w:fldCharType="separate"/>
            </w:r>
            <w:r w:rsidRPr="00A71BF8">
              <w:rPr>
                <w:rFonts w:ascii="Arial" w:hAnsi="Arial" w:cs="Arial"/>
                <w:b/>
                <w:bCs/>
                <w:i/>
                <w:iCs/>
                <w:noProof/>
                <w:sz w:val="16"/>
                <w:szCs w:val="16"/>
              </w:rPr>
              <w:t>2</w:t>
            </w:r>
            <w:r w:rsidRPr="00A71BF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fldChar w:fldCharType="end"/>
            </w:r>
            <w:r w:rsidRPr="00A71BF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of </w:t>
            </w:r>
            <w:r w:rsidRPr="00A71BF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fldChar w:fldCharType="begin"/>
            </w:r>
            <w:r w:rsidRPr="00A71BF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instrText xml:space="preserve"> NUMPAGES  </w:instrText>
            </w:r>
            <w:r w:rsidRPr="00A71BF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fldChar w:fldCharType="separate"/>
            </w:r>
            <w:r w:rsidRPr="00A71BF8">
              <w:rPr>
                <w:rFonts w:ascii="Arial" w:hAnsi="Arial" w:cs="Arial"/>
                <w:b/>
                <w:bCs/>
                <w:i/>
                <w:iCs/>
                <w:noProof/>
                <w:sz w:val="16"/>
                <w:szCs w:val="16"/>
              </w:rPr>
              <w:t>2</w:t>
            </w:r>
            <w:r w:rsidRPr="00A71BF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fldChar w:fldCharType="end"/>
            </w:r>
          </w:p>
        </w:sdtContent>
      </w:sdt>
    </w:sdtContent>
  </w:sdt>
  <w:p w14:paraId="3C1781DB" w14:textId="77777777" w:rsidR="00A71BF8" w:rsidRPr="00A71BF8" w:rsidRDefault="00A71BF8">
    <w:pPr>
      <w:pStyle w:val="Footer"/>
      <w:rPr>
        <w:rFonts w:ascii="Arial" w:hAnsi="Arial" w:cs="Arial"/>
        <w:i/>
        <w:iCs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8798A" w14:textId="77777777" w:rsidR="00A71BF8" w:rsidRDefault="00A71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A1BF7" w14:textId="77777777" w:rsidR="000240A4" w:rsidRDefault="000240A4" w:rsidP="00BF2134">
      <w:r>
        <w:separator/>
      </w:r>
    </w:p>
  </w:footnote>
  <w:footnote w:type="continuationSeparator" w:id="0">
    <w:p w14:paraId="18AF7C4F" w14:textId="77777777" w:rsidR="000240A4" w:rsidRDefault="000240A4" w:rsidP="00BF2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807EC" w14:textId="77777777" w:rsidR="00A71BF8" w:rsidRDefault="00A71B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A84B2" w14:textId="77777777" w:rsidR="00BF2134" w:rsidRDefault="00F57D0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939612" wp14:editId="63187E87">
          <wp:simplePos x="0" y="0"/>
          <wp:positionH relativeFrom="column">
            <wp:posOffset>-954593</wp:posOffset>
          </wp:positionH>
          <wp:positionV relativeFrom="paragraph">
            <wp:posOffset>29261</wp:posOffset>
          </wp:positionV>
          <wp:extent cx="7616650" cy="10202258"/>
          <wp:effectExtent l="0" t="0" r="381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8482" cy="10204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315ED" w14:textId="77777777" w:rsidR="00A71BF8" w:rsidRDefault="00A71B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60102"/>
    <w:multiLevelType w:val="hybridMultilevel"/>
    <w:tmpl w:val="9A7858E4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BD6FE7"/>
    <w:multiLevelType w:val="hybridMultilevel"/>
    <w:tmpl w:val="86BA34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674B0"/>
    <w:multiLevelType w:val="hybridMultilevel"/>
    <w:tmpl w:val="9E02358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C4222C"/>
    <w:multiLevelType w:val="hybridMultilevel"/>
    <w:tmpl w:val="594876DA"/>
    <w:lvl w:ilvl="0" w:tplc="0EB6B2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220742"/>
    <w:multiLevelType w:val="hybridMultilevel"/>
    <w:tmpl w:val="4FAE5262"/>
    <w:lvl w:ilvl="0" w:tplc="0EB6B2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395C24"/>
    <w:multiLevelType w:val="hybridMultilevel"/>
    <w:tmpl w:val="12AA5F86"/>
    <w:lvl w:ilvl="0" w:tplc="0EB6B2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04795C"/>
    <w:multiLevelType w:val="hybridMultilevel"/>
    <w:tmpl w:val="6D223004"/>
    <w:lvl w:ilvl="0" w:tplc="5714F02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F3CFA"/>
    <w:multiLevelType w:val="hybridMultilevel"/>
    <w:tmpl w:val="1088ADE0"/>
    <w:lvl w:ilvl="0" w:tplc="F63C100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714AD3"/>
    <w:multiLevelType w:val="hybridMultilevel"/>
    <w:tmpl w:val="08A055D2"/>
    <w:lvl w:ilvl="0" w:tplc="33967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D08C2"/>
    <w:multiLevelType w:val="hybridMultilevel"/>
    <w:tmpl w:val="3FAAB17E"/>
    <w:lvl w:ilvl="0" w:tplc="0EB6B2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AE3339"/>
    <w:multiLevelType w:val="hybridMultilevel"/>
    <w:tmpl w:val="B2C8284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5364FB"/>
    <w:multiLevelType w:val="hybridMultilevel"/>
    <w:tmpl w:val="26FE3380"/>
    <w:lvl w:ilvl="0" w:tplc="0BE46B24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E83836"/>
    <w:multiLevelType w:val="hybridMultilevel"/>
    <w:tmpl w:val="796A6EA4"/>
    <w:lvl w:ilvl="0" w:tplc="0EB6B2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F56715"/>
    <w:multiLevelType w:val="hybridMultilevel"/>
    <w:tmpl w:val="6952FB98"/>
    <w:lvl w:ilvl="0" w:tplc="0EB6B2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350822"/>
    <w:multiLevelType w:val="hybridMultilevel"/>
    <w:tmpl w:val="5D1C5A6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96446638">
    <w:abstractNumId w:val="6"/>
  </w:num>
  <w:num w:numId="2" w16cid:durableId="820777129">
    <w:abstractNumId w:val="9"/>
  </w:num>
  <w:num w:numId="3" w16cid:durableId="1598833124">
    <w:abstractNumId w:val="4"/>
  </w:num>
  <w:num w:numId="4" w16cid:durableId="301346106">
    <w:abstractNumId w:val="5"/>
  </w:num>
  <w:num w:numId="5" w16cid:durableId="1082874443">
    <w:abstractNumId w:val="3"/>
  </w:num>
  <w:num w:numId="6" w16cid:durableId="705325772">
    <w:abstractNumId w:val="12"/>
  </w:num>
  <w:num w:numId="7" w16cid:durableId="1379939926">
    <w:abstractNumId w:val="14"/>
  </w:num>
  <w:num w:numId="8" w16cid:durableId="803811428">
    <w:abstractNumId w:val="1"/>
  </w:num>
  <w:num w:numId="9" w16cid:durableId="910971134">
    <w:abstractNumId w:val="13"/>
  </w:num>
  <w:num w:numId="10" w16cid:durableId="13908088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53392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367159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381010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388590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298684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7891943">
    <w:abstractNumId w:val="2"/>
  </w:num>
  <w:num w:numId="17" w16cid:durableId="318924510">
    <w:abstractNumId w:val="11"/>
  </w:num>
  <w:num w:numId="18" w16cid:durableId="341787915">
    <w:abstractNumId w:val="7"/>
  </w:num>
  <w:num w:numId="19" w16cid:durableId="2081099444">
    <w:abstractNumId w:val="8"/>
  </w:num>
  <w:num w:numId="20" w16cid:durableId="1208376856">
    <w:abstractNumId w:val="0"/>
  </w:num>
  <w:num w:numId="21" w16cid:durableId="191596618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izqya adzra">
    <w15:presenceInfo w15:providerId="Windows Live" w15:userId="d2874aa4005ce2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34"/>
    <w:rsid w:val="0000206B"/>
    <w:rsid w:val="00012C90"/>
    <w:rsid w:val="000240A4"/>
    <w:rsid w:val="00040A7A"/>
    <w:rsid w:val="000501A0"/>
    <w:rsid w:val="00066112"/>
    <w:rsid w:val="000A78BA"/>
    <w:rsid w:val="000B5C94"/>
    <w:rsid w:val="000D55BA"/>
    <w:rsid w:val="001109FE"/>
    <w:rsid w:val="00114058"/>
    <w:rsid w:val="0012681B"/>
    <w:rsid w:val="00176923"/>
    <w:rsid w:val="00183B67"/>
    <w:rsid w:val="00185C74"/>
    <w:rsid w:val="001907B6"/>
    <w:rsid w:val="00194A2F"/>
    <w:rsid w:val="001A589E"/>
    <w:rsid w:val="001B1CB6"/>
    <w:rsid w:val="001E21A9"/>
    <w:rsid w:val="001F7201"/>
    <w:rsid w:val="002153FE"/>
    <w:rsid w:val="002456D9"/>
    <w:rsid w:val="00276CE8"/>
    <w:rsid w:val="002802A0"/>
    <w:rsid w:val="00280DDE"/>
    <w:rsid w:val="0029637D"/>
    <w:rsid w:val="002B0A2F"/>
    <w:rsid w:val="002C414F"/>
    <w:rsid w:val="002F3A2D"/>
    <w:rsid w:val="002F5D84"/>
    <w:rsid w:val="002F633A"/>
    <w:rsid w:val="003213B2"/>
    <w:rsid w:val="0033236E"/>
    <w:rsid w:val="0037034F"/>
    <w:rsid w:val="00391260"/>
    <w:rsid w:val="003A3CE3"/>
    <w:rsid w:val="003A7C2C"/>
    <w:rsid w:val="003C1D7F"/>
    <w:rsid w:val="003C5F3B"/>
    <w:rsid w:val="003E27D1"/>
    <w:rsid w:val="003F124E"/>
    <w:rsid w:val="0041473A"/>
    <w:rsid w:val="00421E54"/>
    <w:rsid w:val="00442808"/>
    <w:rsid w:val="004A0DA2"/>
    <w:rsid w:val="004C7A62"/>
    <w:rsid w:val="004D3A72"/>
    <w:rsid w:val="004D5A57"/>
    <w:rsid w:val="004E06E5"/>
    <w:rsid w:val="004E76BE"/>
    <w:rsid w:val="004F54DB"/>
    <w:rsid w:val="00515ED6"/>
    <w:rsid w:val="00516EFF"/>
    <w:rsid w:val="00534E6F"/>
    <w:rsid w:val="00546A1A"/>
    <w:rsid w:val="005478CB"/>
    <w:rsid w:val="00552D4E"/>
    <w:rsid w:val="005621E9"/>
    <w:rsid w:val="00583EED"/>
    <w:rsid w:val="00584570"/>
    <w:rsid w:val="005B0076"/>
    <w:rsid w:val="005B1090"/>
    <w:rsid w:val="005B385C"/>
    <w:rsid w:val="005B793D"/>
    <w:rsid w:val="005C6C14"/>
    <w:rsid w:val="005D5B30"/>
    <w:rsid w:val="005D6E49"/>
    <w:rsid w:val="00604D5B"/>
    <w:rsid w:val="006077C7"/>
    <w:rsid w:val="0061663B"/>
    <w:rsid w:val="00652F6D"/>
    <w:rsid w:val="00654646"/>
    <w:rsid w:val="006734FC"/>
    <w:rsid w:val="006A5E66"/>
    <w:rsid w:val="006B7588"/>
    <w:rsid w:val="006C1C9D"/>
    <w:rsid w:val="006C254A"/>
    <w:rsid w:val="006C6093"/>
    <w:rsid w:val="006D39E4"/>
    <w:rsid w:val="006F4854"/>
    <w:rsid w:val="00732B21"/>
    <w:rsid w:val="00735A63"/>
    <w:rsid w:val="00750310"/>
    <w:rsid w:val="007A05AB"/>
    <w:rsid w:val="007B115D"/>
    <w:rsid w:val="007B37A9"/>
    <w:rsid w:val="007D7813"/>
    <w:rsid w:val="007E125F"/>
    <w:rsid w:val="007F5179"/>
    <w:rsid w:val="00813320"/>
    <w:rsid w:val="00823056"/>
    <w:rsid w:val="00823BA6"/>
    <w:rsid w:val="00830C4C"/>
    <w:rsid w:val="008918AB"/>
    <w:rsid w:val="008B047A"/>
    <w:rsid w:val="008B7951"/>
    <w:rsid w:val="008C3F36"/>
    <w:rsid w:val="008D2FB1"/>
    <w:rsid w:val="008D655F"/>
    <w:rsid w:val="008E49B5"/>
    <w:rsid w:val="009226D6"/>
    <w:rsid w:val="00923A1D"/>
    <w:rsid w:val="009336C9"/>
    <w:rsid w:val="00954E3A"/>
    <w:rsid w:val="0096437B"/>
    <w:rsid w:val="00987252"/>
    <w:rsid w:val="009F09C9"/>
    <w:rsid w:val="00A247CC"/>
    <w:rsid w:val="00A66DBF"/>
    <w:rsid w:val="00A71BF8"/>
    <w:rsid w:val="00A729FB"/>
    <w:rsid w:val="00A85E24"/>
    <w:rsid w:val="00A9271A"/>
    <w:rsid w:val="00AA09E9"/>
    <w:rsid w:val="00AA37F6"/>
    <w:rsid w:val="00AA6E9E"/>
    <w:rsid w:val="00B170CC"/>
    <w:rsid w:val="00B20EAD"/>
    <w:rsid w:val="00B54912"/>
    <w:rsid w:val="00B57F57"/>
    <w:rsid w:val="00B741CF"/>
    <w:rsid w:val="00B96765"/>
    <w:rsid w:val="00BB0F77"/>
    <w:rsid w:val="00BC4EEA"/>
    <w:rsid w:val="00BF2134"/>
    <w:rsid w:val="00C02CF3"/>
    <w:rsid w:val="00C21339"/>
    <w:rsid w:val="00C609AB"/>
    <w:rsid w:val="00C87B4F"/>
    <w:rsid w:val="00C91529"/>
    <w:rsid w:val="00CA62E7"/>
    <w:rsid w:val="00CC329E"/>
    <w:rsid w:val="00CC63EA"/>
    <w:rsid w:val="00D10A37"/>
    <w:rsid w:val="00D1156D"/>
    <w:rsid w:val="00D21397"/>
    <w:rsid w:val="00D3051F"/>
    <w:rsid w:val="00D453FD"/>
    <w:rsid w:val="00D642C4"/>
    <w:rsid w:val="00D653B5"/>
    <w:rsid w:val="00D668F8"/>
    <w:rsid w:val="00D8747D"/>
    <w:rsid w:val="00DB04A9"/>
    <w:rsid w:val="00DC31C3"/>
    <w:rsid w:val="00DD40CA"/>
    <w:rsid w:val="00DF09B9"/>
    <w:rsid w:val="00DF0BD5"/>
    <w:rsid w:val="00DF2729"/>
    <w:rsid w:val="00E07EC2"/>
    <w:rsid w:val="00E14704"/>
    <w:rsid w:val="00E302BD"/>
    <w:rsid w:val="00E40B55"/>
    <w:rsid w:val="00E70377"/>
    <w:rsid w:val="00EA5C03"/>
    <w:rsid w:val="00EC04E1"/>
    <w:rsid w:val="00EC51EB"/>
    <w:rsid w:val="00F1486B"/>
    <w:rsid w:val="00F16D65"/>
    <w:rsid w:val="00F20E2E"/>
    <w:rsid w:val="00F30491"/>
    <w:rsid w:val="00F35A5E"/>
    <w:rsid w:val="00F368B5"/>
    <w:rsid w:val="00F5486F"/>
    <w:rsid w:val="00F572E0"/>
    <w:rsid w:val="00F57D08"/>
    <w:rsid w:val="00F709BD"/>
    <w:rsid w:val="00F97684"/>
    <w:rsid w:val="00FB2EA3"/>
    <w:rsid w:val="00FE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F9D8F7"/>
  <w15:chartTrackingRefBased/>
  <w15:docId w15:val="{6C324DA2-0E78-FF40-A421-19D36DE5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1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134"/>
  </w:style>
  <w:style w:type="paragraph" w:styleId="Footer">
    <w:name w:val="footer"/>
    <w:basedOn w:val="Normal"/>
    <w:link w:val="FooterChar"/>
    <w:uiPriority w:val="99"/>
    <w:unhideWhenUsed/>
    <w:rsid w:val="00BF21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134"/>
  </w:style>
  <w:style w:type="paragraph" w:styleId="ListParagraph">
    <w:name w:val="List Paragraph"/>
    <w:basedOn w:val="Normal"/>
    <w:uiPriority w:val="34"/>
    <w:qFormat/>
    <w:rsid w:val="00176923"/>
    <w:pPr>
      <w:spacing w:after="200" w:line="276" w:lineRule="auto"/>
      <w:ind w:left="720"/>
      <w:contextualSpacing/>
    </w:pPr>
    <w:rPr>
      <w:sz w:val="22"/>
      <w:szCs w:val="22"/>
      <w:lang w:val="en-US"/>
    </w:rPr>
  </w:style>
  <w:style w:type="table" w:styleId="TableGrid">
    <w:name w:val="Table Grid"/>
    <w:basedOn w:val="TableNormal"/>
    <w:uiPriority w:val="59"/>
    <w:qFormat/>
    <w:rsid w:val="00176923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8747D"/>
    <w:rPr>
      <w:b/>
      <w:bCs/>
    </w:rPr>
  </w:style>
  <w:style w:type="paragraph" w:styleId="Revision">
    <w:name w:val="Revision"/>
    <w:hidden/>
    <w:uiPriority w:val="99"/>
    <w:semiHidden/>
    <w:rsid w:val="00EC04E1"/>
  </w:style>
  <w:style w:type="character" w:styleId="Hyperlink">
    <w:name w:val="Hyperlink"/>
    <w:basedOn w:val="DefaultParagraphFont"/>
    <w:uiPriority w:val="99"/>
    <w:unhideWhenUsed/>
    <w:rsid w:val="00002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3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 Damara</dc:creator>
  <cp:keywords/>
  <dc:description/>
  <cp:lastModifiedBy>rizqya adzra</cp:lastModifiedBy>
  <cp:revision>141</cp:revision>
  <cp:lastPrinted>2022-08-22T04:37:00Z</cp:lastPrinted>
  <dcterms:created xsi:type="dcterms:W3CDTF">2022-06-30T03:33:00Z</dcterms:created>
  <dcterms:modified xsi:type="dcterms:W3CDTF">2025-01-13T07:54:00Z</dcterms:modified>
</cp:coreProperties>
</file>